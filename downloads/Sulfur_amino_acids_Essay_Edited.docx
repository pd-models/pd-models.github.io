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ACA237" w14:textId="77777777" w:rsidR="00030167" w:rsidRDefault="00030167" w:rsidP="00030167">
      <w:pPr>
        <w:pStyle w:val="NoSpacing"/>
        <w:jc w:val="center"/>
      </w:pPr>
      <w:r>
        <w:rPr>
          <w:noProof/>
          <w:lang w:eastAsia="en-GB"/>
        </w:rPr>
        <w:drawing>
          <wp:inline distT="0" distB="0" distL="0" distR="0" wp14:anchorId="1BCCFE57" wp14:editId="22461537">
            <wp:extent cx="4762500" cy="170372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782098" cy="1710734"/>
                    </a:xfrm>
                    <a:prstGeom prst="rect">
                      <a:avLst/>
                    </a:prstGeom>
                    <a:noFill/>
                    <a:ln>
                      <a:noFill/>
                    </a:ln>
                  </pic:spPr>
                </pic:pic>
              </a:graphicData>
            </a:graphic>
          </wp:inline>
        </w:drawing>
      </w:r>
    </w:p>
    <w:p w14:paraId="2CD803A7" w14:textId="77777777" w:rsidR="00030167" w:rsidRDefault="00030167" w:rsidP="00030167">
      <w:pPr>
        <w:pStyle w:val="NoSpacing"/>
        <w:jc w:val="center"/>
      </w:pPr>
    </w:p>
    <w:p w14:paraId="7610F82E" w14:textId="77777777" w:rsidR="00030167" w:rsidRDefault="00030167" w:rsidP="00030167">
      <w:pPr>
        <w:pStyle w:val="NoSpacing"/>
        <w:jc w:val="center"/>
      </w:pPr>
    </w:p>
    <w:p w14:paraId="040DE6BD" w14:textId="77777777" w:rsidR="00030167" w:rsidRDefault="00030167" w:rsidP="00030167">
      <w:pPr>
        <w:pStyle w:val="NoSpacing"/>
        <w:jc w:val="center"/>
      </w:pPr>
    </w:p>
    <w:p w14:paraId="24599509" w14:textId="77777777" w:rsidR="00030167" w:rsidRDefault="00030167" w:rsidP="00030167">
      <w:pPr>
        <w:pStyle w:val="NoSpacing"/>
        <w:jc w:val="center"/>
      </w:pPr>
    </w:p>
    <w:p w14:paraId="1BB752D6" w14:textId="77777777" w:rsidR="00030167" w:rsidRDefault="00030167" w:rsidP="00030167">
      <w:pPr>
        <w:pStyle w:val="NoSpacing"/>
        <w:jc w:val="center"/>
      </w:pPr>
    </w:p>
    <w:p w14:paraId="62F1AA0A" w14:textId="77777777" w:rsidR="00030167" w:rsidRDefault="00030167" w:rsidP="00030167">
      <w:pPr>
        <w:pStyle w:val="NoSpacing"/>
        <w:jc w:val="center"/>
      </w:pPr>
    </w:p>
    <w:p w14:paraId="6C153AB7" w14:textId="77777777" w:rsidR="00030167" w:rsidRDefault="00030167" w:rsidP="00030167">
      <w:pPr>
        <w:pStyle w:val="NoSpacing"/>
        <w:jc w:val="center"/>
      </w:pPr>
      <w:r>
        <w:t>Course Name:  Making Sense of Disease Pathways</w:t>
      </w:r>
    </w:p>
    <w:p w14:paraId="057A6CB4" w14:textId="77777777" w:rsidR="00030167" w:rsidRDefault="00030167" w:rsidP="00030167">
      <w:pPr>
        <w:pStyle w:val="NoSpacing"/>
        <w:jc w:val="center"/>
      </w:pPr>
    </w:p>
    <w:p w14:paraId="44A8F05C" w14:textId="77777777" w:rsidR="00030167" w:rsidRDefault="00030167" w:rsidP="00030167">
      <w:pPr>
        <w:pStyle w:val="NoSpacing"/>
        <w:jc w:val="center"/>
      </w:pPr>
    </w:p>
    <w:p w14:paraId="2019D164" w14:textId="77777777" w:rsidR="00030167" w:rsidRDefault="00030167" w:rsidP="00030167">
      <w:pPr>
        <w:pStyle w:val="NoSpacing"/>
        <w:jc w:val="center"/>
      </w:pPr>
    </w:p>
    <w:p w14:paraId="1982A63F" w14:textId="77777777" w:rsidR="00030167" w:rsidRDefault="00030167" w:rsidP="00030167">
      <w:pPr>
        <w:pStyle w:val="NoSpacing"/>
        <w:jc w:val="center"/>
      </w:pPr>
      <w:r>
        <w:t>Title of Assessment:</w:t>
      </w:r>
    </w:p>
    <w:p w14:paraId="44308C36" w14:textId="77777777" w:rsidR="00030167" w:rsidRDefault="00030167" w:rsidP="00030167">
      <w:pPr>
        <w:pStyle w:val="NoSpacing"/>
        <w:jc w:val="center"/>
      </w:pPr>
    </w:p>
    <w:p w14:paraId="157FDED8" w14:textId="7BA3B088" w:rsidR="00030167" w:rsidRPr="00030167" w:rsidRDefault="00030167" w:rsidP="00030167">
      <w:pPr>
        <w:pStyle w:val="NoSpacing"/>
        <w:jc w:val="center"/>
        <w:rPr>
          <w:sz w:val="24"/>
        </w:rPr>
      </w:pPr>
      <w:r w:rsidRPr="00030167">
        <w:rPr>
          <w:sz w:val="24"/>
        </w:rPr>
        <w:t>Sulfur amino acid metabolism</w:t>
      </w:r>
    </w:p>
    <w:p w14:paraId="6594B52C" w14:textId="77777777" w:rsidR="00030167" w:rsidRDefault="00030167" w:rsidP="00030167">
      <w:pPr>
        <w:pStyle w:val="NoSpacing"/>
        <w:jc w:val="center"/>
      </w:pPr>
    </w:p>
    <w:p w14:paraId="43658E8F" w14:textId="77777777" w:rsidR="00567EC0" w:rsidRDefault="00567EC0" w:rsidP="00030167">
      <w:pPr>
        <w:pStyle w:val="NoSpacing"/>
        <w:jc w:val="center"/>
      </w:pPr>
    </w:p>
    <w:p w14:paraId="63316643" w14:textId="77777777" w:rsidR="00567EC0" w:rsidRDefault="00567EC0" w:rsidP="00030167">
      <w:pPr>
        <w:pStyle w:val="NoSpacing"/>
        <w:jc w:val="center"/>
      </w:pPr>
    </w:p>
    <w:p w14:paraId="14F73560" w14:textId="2A1ADA31" w:rsidR="00030167" w:rsidRDefault="00030167" w:rsidP="00030167">
      <w:pPr>
        <w:pStyle w:val="NoSpacing"/>
        <w:jc w:val="center"/>
      </w:pPr>
      <w:r>
        <w:t>Examination Number:</w:t>
      </w:r>
    </w:p>
    <w:p w14:paraId="6AC755ED" w14:textId="77777777" w:rsidR="00030167" w:rsidRDefault="00030167" w:rsidP="00030167">
      <w:pPr>
        <w:pStyle w:val="NoSpacing"/>
        <w:jc w:val="center"/>
      </w:pPr>
    </w:p>
    <w:p w14:paraId="7C384BD2" w14:textId="6D4B0148" w:rsidR="00030167" w:rsidRPr="00713EF8" w:rsidRDefault="00713EF8" w:rsidP="00030167">
      <w:pPr>
        <w:pStyle w:val="NoSpacing"/>
        <w:jc w:val="center"/>
        <w:rPr>
          <w:sz w:val="24"/>
        </w:rPr>
      </w:pPr>
      <w:r w:rsidRPr="00713EF8">
        <w:rPr>
          <w:sz w:val="24"/>
        </w:rPr>
        <w:t>B081462</w:t>
      </w:r>
    </w:p>
    <w:p w14:paraId="16C1B8B1" w14:textId="77777777" w:rsidR="00030167" w:rsidRDefault="00030167" w:rsidP="00030167">
      <w:pPr>
        <w:pStyle w:val="NoSpacing"/>
        <w:jc w:val="center"/>
      </w:pPr>
    </w:p>
    <w:p w14:paraId="4D2856D0" w14:textId="77777777" w:rsidR="00567EC0" w:rsidRDefault="00567EC0" w:rsidP="00030167">
      <w:pPr>
        <w:pStyle w:val="NoSpacing"/>
        <w:jc w:val="center"/>
      </w:pPr>
    </w:p>
    <w:p w14:paraId="093B1582" w14:textId="77777777" w:rsidR="00567EC0" w:rsidRDefault="00567EC0" w:rsidP="00030167">
      <w:pPr>
        <w:pStyle w:val="NoSpacing"/>
        <w:jc w:val="center"/>
      </w:pPr>
    </w:p>
    <w:p w14:paraId="20D72C74" w14:textId="1F9744E7" w:rsidR="00030167" w:rsidRDefault="00030167" w:rsidP="00030167">
      <w:pPr>
        <w:pStyle w:val="NoSpacing"/>
        <w:jc w:val="center"/>
      </w:pPr>
      <w:r>
        <w:t>Roll Number:</w:t>
      </w:r>
    </w:p>
    <w:p w14:paraId="79D122EC" w14:textId="717D0796" w:rsidR="00030167" w:rsidRDefault="00030167" w:rsidP="00030167">
      <w:pPr>
        <w:pStyle w:val="NoSpacing"/>
        <w:jc w:val="center"/>
      </w:pPr>
    </w:p>
    <w:p w14:paraId="6498FD00" w14:textId="2D992039" w:rsidR="00713EF8" w:rsidRPr="00615A4F" w:rsidRDefault="00615A4F" w:rsidP="00030167">
      <w:pPr>
        <w:pStyle w:val="NoSpacing"/>
        <w:jc w:val="center"/>
        <w:rPr>
          <w:sz w:val="24"/>
        </w:rPr>
      </w:pPr>
      <w:r w:rsidRPr="00615A4F">
        <w:rPr>
          <w:sz w:val="24"/>
        </w:rPr>
        <w:t>134</w:t>
      </w:r>
    </w:p>
    <w:p w14:paraId="6E4302D1" w14:textId="77777777" w:rsidR="00030167" w:rsidRDefault="00030167" w:rsidP="00567EC0">
      <w:pPr>
        <w:pStyle w:val="NoSpacing"/>
      </w:pPr>
    </w:p>
    <w:p w14:paraId="44A548AB" w14:textId="77777777" w:rsidR="00567EC0" w:rsidRDefault="00567EC0" w:rsidP="00030167">
      <w:pPr>
        <w:pStyle w:val="NoSpacing"/>
        <w:jc w:val="center"/>
      </w:pPr>
    </w:p>
    <w:p w14:paraId="50E4397D" w14:textId="77777777" w:rsidR="00567EC0" w:rsidRDefault="00567EC0" w:rsidP="00030167">
      <w:pPr>
        <w:pStyle w:val="NoSpacing"/>
        <w:jc w:val="center"/>
      </w:pPr>
    </w:p>
    <w:p w14:paraId="1BCFFBF2" w14:textId="13E19A2C" w:rsidR="00030167" w:rsidRDefault="00030167" w:rsidP="00030167">
      <w:pPr>
        <w:pStyle w:val="NoSpacing"/>
        <w:jc w:val="center"/>
      </w:pPr>
      <w:r>
        <w:t>Word count (excluding references):</w:t>
      </w:r>
    </w:p>
    <w:p w14:paraId="15013BAC" w14:textId="667603DF" w:rsidR="00030167" w:rsidRDefault="00030167" w:rsidP="00030167">
      <w:pPr>
        <w:pStyle w:val="NoSpacing"/>
        <w:jc w:val="center"/>
      </w:pPr>
    </w:p>
    <w:p w14:paraId="587F61B2" w14:textId="7B84A074" w:rsidR="00615A4F" w:rsidRPr="00615A4F" w:rsidRDefault="00615A4F" w:rsidP="00030167">
      <w:pPr>
        <w:pStyle w:val="NoSpacing"/>
        <w:jc w:val="center"/>
        <w:rPr>
          <w:sz w:val="24"/>
        </w:rPr>
      </w:pPr>
      <w:r w:rsidRPr="00615A4F">
        <w:rPr>
          <w:sz w:val="24"/>
        </w:rPr>
        <w:t>2677</w:t>
      </w:r>
    </w:p>
    <w:p w14:paraId="6B5AF745" w14:textId="77777777" w:rsidR="00030167" w:rsidRDefault="00030167" w:rsidP="00030167">
      <w:pPr>
        <w:pStyle w:val="NoSpacing"/>
        <w:jc w:val="center"/>
      </w:pPr>
    </w:p>
    <w:p w14:paraId="3A1DD836" w14:textId="77777777" w:rsidR="00030167" w:rsidRDefault="00030167">
      <w:pPr>
        <w:rPr>
          <w:rFonts w:ascii="Times New Roman" w:hAnsi="Times New Roman" w:cs="Times New Roman"/>
          <w:b/>
          <w:sz w:val="36"/>
        </w:rPr>
      </w:pPr>
      <w:r>
        <w:rPr>
          <w:rFonts w:ascii="Times New Roman" w:hAnsi="Times New Roman" w:cs="Times New Roman"/>
          <w:b/>
          <w:sz w:val="36"/>
        </w:rPr>
        <w:br w:type="page"/>
      </w:r>
    </w:p>
    <w:p w14:paraId="47EE861A" w14:textId="34444528" w:rsidR="0055596B" w:rsidRPr="0055596B" w:rsidRDefault="0055596B" w:rsidP="0055596B">
      <w:pPr>
        <w:jc w:val="center"/>
        <w:rPr>
          <w:rFonts w:ascii="Times New Roman" w:hAnsi="Times New Roman" w:cs="Times New Roman"/>
          <w:b/>
          <w:sz w:val="36"/>
        </w:rPr>
      </w:pPr>
      <w:r w:rsidRPr="0055596B">
        <w:rPr>
          <w:rFonts w:ascii="Times New Roman" w:hAnsi="Times New Roman" w:cs="Times New Roman"/>
          <w:b/>
          <w:sz w:val="36"/>
        </w:rPr>
        <w:lastRenderedPageBreak/>
        <w:t>Sulfur amino acid metabolism</w:t>
      </w:r>
    </w:p>
    <w:p w14:paraId="471D2072" w14:textId="77777777" w:rsidR="0055596B" w:rsidRDefault="0055596B">
      <w:pPr>
        <w:rPr>
          <w:rFonts w:ascii="Times New Roman" w:hAnsi="Times New Roman" w:cs="Times New Roman"/>
          <w:b/>
          <w:sz w:val="28"/>
        </w:rPr>
      </w:pPr>
    </w:p>
    <w:p w14:paraId="17C99BE0" w14:textId="553AAD74" w:rsidR="007A5EA3" w:rsidRPr="00CE63C6" w:rsidRDefault="007A5EA3">
      <w:pPr>
        <w:rPr>
          <w:rFonts w:ascii="Times New Roman" w:hAnsi="Times New Roman" w:cs="Times New Roman"/>
          <w:b/>
          <w:sz w:val="28"/>
        </w:rPr>
      </w:pPr>
      <w:r w:rsidRPr="00CE63C6">
        <w:rPr>
          <w:rFonts w:ascii="Times New Roman" w:hAnsi="Times New Roman" w:cs="Times New Roman"/>
          <w:b/>
          <w:sz w:val="28"/>
        </w:rPr>
        <w:t xml:space="preserve">Abstract </w:t>
      </w:r>
    </w:p>
    <w:p w14:paraId="4F19265B" w14:textId="32E13472" w:rsidR="007F7A17" w:rsidRPr="00CE63C6" w:rsidRDefault="006248B3" w:rsidP="006555C8">
      <w:pPr>
        <w:jc w:val="both"/>
        <w:rPr>
          <w:rFonts w:ascii="Times New Roman" w:hAnsi="Times New Roman" w:cs="Times New Roman"/>
          <w:sz w:val="24"/>
        </w:rPr>
      </w:pPr>
      <w:r w:rsidRPr="00CE63C6">
        <w:rPr>
          <w:rFonts w:ascii="Times New Roman" w:hAnsi="Times New Roman" w:cs="Times New Roman"/>
          <w:sz w:val="24"/>
        </w:rPr>
        <w:t xml:space="preserve">Usually associated with </w:t>
      </w:r>
      <w:r w:rsidR="000E3852" w:rsidRPr="00CE63C6">
        <w:rPr>
          <w:rFonts w:ascii="Times New Roman" w:hAnsi="Times New Roman" w:cs="Times New Roman"/>
          <w:sz w:val="24"/>
        </w:rPr>
        <w:t xml:space="preserve">hot springs, skunks and the stench of rotten eggs, sulfur is more than just a smelly </w:t>
      </w:r>
      <w:r w:rsidR="000522E8" w:rsidRPr="00CE63C6">
        <w:rPr>
          <w:rFonts w:ascii="Times New Roman" w:hAnsi="Times New Roman" w:cs="Times New Roman"/>
          <w:sz w:val="24"/>
        </w:rPr>
        <w:t>chemical</w:t>
      </w:r>
      <w:r w:rsidR="000E3852" w:rsidRPr="00CE63C6">
        <w:rPr>
          <w:rFonts w:ascii="Times New Roman" w:hAnsi="Times New Roman" w:cs="Times New Roman"/>
          <w:sz w:val="24"/>
        </w:rPr>
        <w:t>. It is the 10</w:t>
      </w:r>
      <w:r w:rsidR="000E3852" w:rsidRPr="00CE63C6">
        <w:rPr>
          <w:rFonts w:ascii="Times New Roman" w:hAnsi="Times New Roman" w:cs="Times New Roman"/>
          <w:sz w:val="24"/>
          <w:vertAlign w:val="superscript"/>
        </w:rPr>
        <w:t>th</w:t>
      </w:r>
      <w:r w:rsidR="000E3852" w:rsidRPr="00CE63C6">
        <w:rPr>
          <w:rFonts w:ascii="Times New Roman" w:hAnsi="Times New Roman" w:cs="Times New Roman"/>
          <w:sz w:val="24"/>
        </w:rPr>
        <w:t xml:space="preserve"> most abundant element in the universe and </w:t>
      </w:r>
      <w:r w:rsidR="00ED54DE" w:rsidRPr="00CE63C6">
        <w:rPr>
          <w:rFonts w:ascii="Times New Roman" w:hAnsi="Times New Roman" w:cs="Times New Roman"/>
          <w:sz w:val="24"/>
        </w:rPr>
        <w:t>8</w:t>
      </w:r>
      <w:r w:rsidR="00ED54DE" w:rsidRPr="00CE63C6">
        <w:rPr>
          <w:rFonts w:ascii="Times New Roman" w:hAnsi="Times New Roman" w:cs="Times New Roman"/>
          <w:sz w:val="24"/>
          <w:vertAlign w:val="superscript"/>
        </w:rPr>
        <w:t>th</w:t>
      </w:r>
      <w:r w:rsidR="000E3852" w:rsidRPr="00CE63C6">
        <w:rPr>
          <w:rFonts w:ascii="Times New Roman" w:hAnsi="Times New Roman" w:cs="Times New Roman"/>
          <w:sz w:val="24"/>
        </w:rPr>
        <w:t xml:space="preserve"> most abundant in the human body</w:t>
      </w:r>
      <w:r w:rsidR="00E71311" w:rsidRPr="00CE63C6">
        <w:rPr>
          <w:rFonts w:ascii="Times New Roman" w:hAnsi="Times New Roman" w:cs="Times New Roman"/>
          <w:sz w:val="24"/>
        </w:rPr>
        <w:fldChar w:fldCharType="begin" w:fldLock="1"/>
      </w:r>
      <w:r w:rsidR="00D06393" w:rsidRPr="00CE63C6">
        <w:rPr>
          <w:rFonts w:ascii="Times New Roman" w:hAnsi="Times New Roman" w:cs="Times New Roman"/>
          <w:sz w:val="24"/>
        </w:rPr>
        <w:instrText>ADDIN CSL_CITATION {"citationItems":[{"id":"ITEM-1","itemData":{"DOI":"10.1186/1743-7075-4-24","ISSN":"1743-7075","abstract":"Sulfur, after calcium and phosphorus, is the most abundant mineral element found in our body. It is available to us in our diets, derived almost exclusively from proteins, and yet only 2 of the 20 amino acids normally present in proteins contains sulfur. One of these amino acids, methionine, cannot be synthesized by our bodies and therefore has to be supplied by the diet. Cysteine, another sulfur containing amino acid, and a large number of key metabolic intermediates essential for life, are synthesized by us, but the process requires a steady supply of sulfur. Proteins contain between 3 and 6% of sulfur amino acids. A very small percentage of sulfur comes in the form of inorganic sulfates and other forms of organic sulfur present in foods such as garlic, onion, broccoli, etc. The minimal requirements (RDA) for all the essential amino acids have always been estimated in terms of their ability to maintain a nitrogen balance. This method asses amino acid requirements for protein synthesis, only one of the pathways that methionine follows after ingestion. To adequately evaluate the RDA for methionine, one should perform, together with a nitrogen balance a sulfur balance, something never done, neither in humans nor animals. With this in mind we decided to evaluate the dietary intake of sulfur (as sulfur amino acids) in a random population and perform sulfur balance studies in a limited number of human volunteers. Initially this was done to try and gain some information on the possible mode of action of a variety of sulfur containing compounds (chondroitin sulfate, glucosamine sulfate, and others, ) used as dietary supplements to treat diseases of the joints. Out of this study came information that suggested that a significant proportion of the population that included disproportionally the aged, may not be receiving sufficient sulfur and that these dietary supplements, were very likely exhibiting their pharmacological actions by supplying inorganic sulfur.","author":[{"dropping-particle":"","family":"Nimni","given":"Marcel E","non-dropping-particle":"","parse-names":false,"suffix":""},{"dropping-particle":"","family":"Han","given":"Bo","non-dropping-particle":"","parse-names":false,"suffix":""},{"dropping-particle":"","family":"Cordoba","given":"Fabiola","non-dropping-particle":"","parse-names":false,"suffix":""}],"container-title":"Nutrition &amp; Metabolism","id":"ITEM-1","issue":"1","issued":{"date-parts":[["2007","11","6"]]},"page":"24","publisher":"BioMed Central","title":"Are we getting enough sulfur in our diet?","type":"article-journal","volume":"4"},"uris":["http://www.mendeley.com/documents/?uuid=01171fd7-0523-3f16-a048-357146911275"]}],"mendeley":{"formattedCitation":"&lt;sup&gt;1&lt;/sup&gt;","plainTextFormattedCitation":"1","previouslyFormattedCitation":"&lt;sup&gt;1&lt;/sup&gt;"},"properties":{"noteIndex":0},"schema":"https://github.com/citation-style-language/schema/raw/master/csl-citation.json"}</w:instrText>
      </w:r>
      <w:r w:rsidR="00E71311" w:rsidRPr="00CE63C6">
        <w:rPr>
          <w:rFonts w:ascii="Times New Roman" w:hAnsi="Times New Roman" w:cs="Times New Roman"/>
          <w:sz w:val="24"/>
        </w:rPr>
        <w:fldChar w:fldCharType="separate"/>
      </w:r>
      <w:r w:rsidR="00A42922" w:rsidRPr="00CE63C6">
        <w:rPr>
          <w:rFonts w:ascii="Times New Roman" w:hAnsi="Times New Roman" w:cs="Times New Roman"/>
          <w:noProof/>
          <w:sz w:val="24"/>
          <w:vertAlign w:val="superscript"/>
        </w:rPr>
        <w:t>1</w:t>
      </w:r>
      <w:r w:rsidR="00E71311" w:rsidRPr="00CE63C6">
        <w:rPr>
          <w:rFonts w:ascii="Times New Roman" w:hAnsi="Times New Roman" w:cs="Times New Roman"/>
          <w:sz w:val="24"/>
        </w:rPr>
        <w:fldChar w:fldCharType="end"/>
      </w:r>
      <w:r w:rsidR="000E3852" w:rsidRPr="00CE63C6">
        <w:rPr>
          <w:rFonts w:ascii="Times New Roman" w:hAnsi="Times New Roman" w:cs="Times New Roman"/>
          <w:sz w:val="24"/>
        </w:rPr>
        <w:t xml:space="preserve">. </w:t>
      </w:r>
      <w:r w:rsidR="006664CD" w:rsidRPr="00CE63C6">
        <w:rPr>
          <w:rFonts w:ascii="Times New Roman" w:hAnsi="Times New Roman" w:cs="Times New Roman"/>
          <w:sz w:val="24"/>
        </w:rPr>
        <w:t xml:space="preserve">Sulfur containing compounds have a central role in many key metabolic processes within the body, such as </w:t>
      </w:r>
      <w:r w:rsidR="007F7A17" w:rsidRPr="00CE63C6">
        <w:rPr>
          <w:rFonts w:ascii="Times New Roman" w:hAnsi="Times New Roman" w:cs="Times New Roman"/>
          <w:sz w:val="24"/>
        </w:rPr>
        <w:t>cellular redox regulation</w:t>
      </w:r>
      <w:r w:rsidR="006664CD" w:rsidRPr="00CE63C6">
        <w:rPr>
          <w:rFonts w:ascii="Times New Roman" w:hAnsi="Times New Roman" w:cs="Times New Roman"/>
          <w:sz w:val="24"/>
        </w:rPr>
        <w:t xml:space="preserve"> and protein synthesis. </w:t>
      </w:r>
      <w:r w:rsidR="007F7A17" w:rsidRPr="00CE63C6">
        <w:rPr>
          <w:rFonts w:ascii="Times New Roman" w:hAnsi="Times New Roman" w:cs="Times New Roman"/>
          <w:sz w:val="24"/>
        </w:rPr>
        <w:t>Recently</w:t>
      </w:r>
      <w:r w:rsidR="000522E8" w:rsidRPr="00CE63C6">
        <w:rPr>
          <w:rFonts w:ascii="Times New Roman" w:hAnsi="Times New Roman" w:cs="Times New Roman"/>
          <w:sz w:val="24"/>
        </w:rPr>
        <w:t>,</w:t>
      </w:r>
      <w:r w:rsidR="007F7A17" w:rsidRPr="00CE63C6">
        <w:rPr>
          <w:rFonts w:ascii="Times New Roman" w:hAnsi="Times New Roman" w:cs="Times New Roman"/>
          <w:sz w:val="24"/>
        </w:rPr>
        <w:t xml:space="preserve"> hydrogen sulfide </w:t>
      </w:r>
      <w:r w:rsidR="000522E8" w:rsidRPr="00CE63C6">
        <w:rPr>
          <w:rFonts w:ascii="Times New Roman" w:hAnsi="Times New Roman" w:cs="Times New Roman"/>
          <w:sz w:val="24"/>
        </w:rPr>
        <w:t>has been gaining a lot of attention as the 3</w:t>
      </w:r>
      <w:r w:rsidR="000522E8" w:rsidRPr="00CE63C6">
        <w:rPr>
          <w:rFonts w:ascii="Times New Roman" w:hAnsi="Times New Roman" w:cs="Times New Roman"/>
          <w:sz w:val="24"/>
          <w:vertAlign w:val="superscript"/>
        </w:rPr>
        <w:t>rd</w:t>
      </w:r>
      <w:r w:rsidR="000522E8" w:rsidRPr="00CE63C6">
        <w:rPr>
          <w:rFonts w:ascii="Times New Roman" w:hAnsi="Times New Roman" w:cs="Times New Roman"/>
          <w:sz w:val="24"/>
        </w:rPr>
        <w:t xml:space="preserve"> endogenous gasotransmitter</w:t>
      </w:r>
      <w:r w:rsidR="00292359">
        <w:rPr>
          <w:rFonts w:ascii="Times New Roman" w:hAnsi="Times New Roman" w:cs="Times New Roman"/>
          <w:sz w:val="24"/>
        </w:rPr>
        <w:t xml:space="preserve"> (after NO and CO)</w:t>
      </w:r>
      <w:r w:rsidR="000522E8" w:rsidRPr="00CE63C6">
        <w:rPr>
          <w:rFonts w:ascii="Times New Roman" w:hAnsi="Times New Roman" w:cs="Times New Roman"/>
          <w:sz w:val="24"/>
        </w:rPr>
        <w:t xml:space="preserve"> with suggested roles in cardiovascular health, neuronal tissues and the </w:t>
      </w:r>
      <w:r w:rsidR="006A5EDD" w:rsidRPr="00CE63C6">
        <w:rPr>
          <w:rFonts w:ascii="Times New Roman" w:hAnsi="Times New Roman" w:cs="Times New Roman"/>
          <w:sz w:val="24"/>
        </w:rPr>
        <w:t>immune system</w:t>
      </w:r>
      <w:r w:rsidR="002F0C4F" w:rsidRPr="00CE63C6">
        <w:rPr>
          <w:rFonts w:ascii="Times New Roman" w:hAnsi="Times New Roman" w:cs="Times New Roman"/>
          <w:sz w:val="24"/>
        </w:rPr>
        <w:fldChar w:fldCharType="begin" w:fldLock="1"/>
      </w:r>
      <w:r w:rsidR="00D06393" w:rsidRPr="00CE63C6">
        <w:rPr>
          <w:rFonts w:ascii="Times New Roman" w:hAnsi="Times New Roman" w:cs="Times New Roman"/>
          <w:sz w:val="24"/>
        </w:rPr>
        <w:instrText>ADDIN CSL_CITATION {"citationItems":[{"id":"ITEM-1","itemData":{"DOI":"10.1111/bph.14464","ISSN":"14765381","PMID":"30088670","author":[{"dropping-particle":"","family":"Kohl","given":"Joshua B.","non-dropping-particle":"","parse-names":false,"suffix":""},{"dropping-particle":"","family":"Mellis","given":"Anna Theresa","non-dropping-particle":"","parse-names":false,"suffix":""},{"dropping-particle":"","family":"Schwarz","given":"Guenter","non-dropping-particle":"","parse-names":false,"suffix":""}],"container-title":"British Journal of Pharmacology","id":"ITEM-1","issued":{"date-parts":[["2018"]]},"title":"Homeostatic impact of sulfite and hydrogen sulfide on cysteine catabolism","type":"article-newspaper"},"uris":["http://www.mendeley.com/documents/?uuid=852211a3-9388-3d82-8517-2e666736b6ca"]}],"mendeley":{"formattedCitation":"&lt;sup&gt;2&lt;/sup&gt;","plainTextFormattedCitation":"2","previouslyFormattedCitation":"&lt;sup&gt;2&lt;/sup&gt;"},"properties":{"noteIndex":0},"schema":"https://github.com/citation-style-language/schema/raw/master/csl-citation.json"}</w:instrText>
      </w:r>
      <w:r w:rsidR="002F0C4F" w:rsidRPr="00CE63C6">
        <w:rPr>
          <w:rFonts w:ascii="Times New Roman" w:hAnsi="Times New Roman" w:cs="Times New Roman"/>
          <w:sz w:val="24"/>
        </w:rPr>
        <w:fldChar w:fldCharType="separate"/>
      </w:r>
      <w:r w:rsidR="00A42922" w:rsidRPr="00CE63C6">
        <w:rPr>
          <w:rFonts w:ascii="Times New Roman" w:hAnsi="Times New Roman" w:cs="Times New Roman"/>
          <w:noProof/>
          <w:sz w:val="24"/>
          <w:vertAlign w:val="superscript"/>
        </w:rPr>
        <w:t>2</w:t>
      </w:r>
      <w:r w:rsidR="002F0C4F" w:rsidRPr="00CE63C6">
        <w:rPr>
          <w:rFonts w:ascii="Times New Roman" w:hAnsi="Times New Roman" w:cs="Times New Roman"/>
          <w:sz w:val="24"/>
        </w:rPr>
        <w:fldChar w:fldCharType="end"/>
      </w:r>
      <w:r w:rsidR="009112F9" w:rsidRPr="00CE63C6">
        <w:rPr>
          <w:rFonts w:ascii="Times New Roman" w:hAnsi="Times New Roman" w:cs="Times New Roman"/>
          <w:sz w:val="24"/>
        </w:rPr>
        <w:t xml:space="preserve">. </w:t>
      </w:r>
      <w:r w:rsidR="009E0403" w:rsidRPr="00CE63C6">
        <w:rPr>
          <w:rFonts w:ascii="Times New Roman" w:hAnsi="Times New Roman" w:cs="Times New Roman"/>
          <w:sz w:val="24"/>
        </w:rPr>
        <w:t>Many disease states, such as a</w:t>
      </w:r>
      <w:r w:rsidR="002F18AE" w:rsidRPr="00CE63C6">
        <w:rPr>
          <w:rFonts w:ascii="Times New Roman" w:hAnsi="Times New Roman" w:cs="Times New Roman"/>
          <w:sz w:val="24"/>
        </w:rPr>
        <w:t>therosclerosis, are characterized by a dysregulation of</w:t>
      </w:r>
      <w:r w:rsidR="00A73EDD" w:rsidRPr="00CE63C6">
        <w:rPr>
          <w:rFonts w:ascii="Times New Roman" w:hAnsi="Times New Roman" w:cs="Times New Roman"/>
          <w:sz w:val="24"/>
        </w:rPr>
        <w:t xml:space="preserve"> sulfur compounds</w:t>
      </w:r>
      <w:r w:rsidR="00B90E4F" w:rsidRPr="00CE63C6">
        <w:rPr>
          <w:rFonts w:ascii="Times New Roman" w:hAnsi="Times New Roman" w:cs="Times New Roman"/>
          <w:sz w:val="24"/>
        </w:rPr>
        <w:fldChar w:fldCharType="begin" w:fldLock="1"/>
      </w:r>
      <w:r w:rsidR="002B63A2">
        <w:rPr>
          <w:rFonts w:ascii="Times New Roman" w:hAnsi="Times New Roman" w:cs="Times New Roman"/>
          <w:sz w:val="24"/>
        </w:rPr>
        <w:instrText>ADDIN CSL_CITATION {"citationItems":[{"id":"ITEM-1","itemData":{"DOI":"10.4172/2167-0501.1000158","ISSN":"21670501","abstract":"The biology of the macro-element sulfur (S) is attracting an ever growing attention concerning cell physiology and human health. Sulfur metabolism works at the interplay between genetics and epigenetic as well as in the maintain of cell redox homeostasis. Indeed, unbalanced levels of S compounds in the body are actually under investigation as vulnerability factors and/or indicators of impaired cell oxidation state in a variety of human diseases. The purpose of this article is to overview some main S metabolic pathways in humans and their relevance in cell physiology and pathology. Since S is an essential nutrient for life, we first present its distribution and significance in the biosphere, focusing then on S metabolic fluxes which encompass S-containing amino acids (S-AAs), as well as sulfoconjugation, the synthesis and release of H2S together the formation of iron-sulfur cluster proteins. Despite the vastness of the topic, we would like to emphasize herein that the study of S networks in human pathology, especially in complex, multi-factorial disorders, deserves greater impulsion and deepening.","author":[{"dropping-particle":"","family":"Palego","given":"Lionella","non-dropping-particle":"","parse-names":false,"suffix":""},{"dropping-particle":"","family":"Betti","given":"Laura","non-dropping-particle":"","parse-names":false,"suffix":""},{"dropping-particle":"","family":"Giannaccini","given":"Gino","non-dropping-particle":"","parse-names":false,"suffix":""}],"container-title":"Biochemistry &amp; Pharmacology","id":"ITEM-1","issue":"01","issued":{"date-parts":[["2015","1","3"]]},"page":"1-8","publisher":"OMICS International","title":"Sulfur Metabolism and Sulfur-Containing Amino Acids: I- Molecular Effectors","type":"article-journal","volume":"04"},"uris":["http://www.mendeley.com/documents/?uuid=3dd422ec-e408-33c1-a2a6-1ef0200ea43b"]}],"mendeley":{"formattedCitation":"&lt;sup&gt;3&lt;/sup&gt;","plainTextFormattedCitation":"3","previouslyFormattedCitation":"&lt;sup&gt;3&lt;/sup&gt;"},"properties":{"noteIndex":0},"schema":"https://github.com/citation-style-language/schema/raw/master/csl-citation.json"}</w:instrText>
      </w:r>
      <w:r w:rsidR="00B90E4F" w:rsidRPr="00CE63C6">
        <w:rPr>
          <w:rFonts w:ascii="Times New Roman" w:hAnsi="Times New Roman" w:cs="Times New Roman"/>
          <w:sz w:val="24"/>
        </w:rPr>
        <w:fldChar w:fldCharType="separate"/>
      </w:r>
      <w:r w:rsidR="00B90E4F" w:rsidRPr="00CE63C6">
        <w:rPr>
          <w:rFonts w:ascii="Times New Roman" w:hAnsi="Times New Roman" w:cs="Times New Roman"/>
          <w:noProof/>
          <w:sz w:val="24"/>
          <w:vertAlign w:val="superscript"/>
        </w:rPr>
        <w:t>3</w:t>
      </w:r>
      <w:r w:rsidR="00B90E4F" w:rsidRPr="00CE63C6">
        <w:rPr>
          <w:rFonts w:ascii="Times New Roman" w:hAnsi="Times New Roman" w:cs="Times New Roman"/>
          <w:sz w:val="24"/>
        </w:rPr>
        <w:fldChar w:fldCharType="end"/>
      </w:r>
      <w:r w:rsidR="00415135" w:rsidRPr="00CE63C6">
        <w:rPr>
          <w:rFonts w:ascii="Times New Roman" w:hAnsi="Times New Roman" w:cs="Times New Roman"/>
          <w:sz w:val="24"/>
        </w:rPr>
        <w:t xml:space="preserve"> (including </w:t>
      </w:r>
      <w:bookmarkStart w:id="0" w:name="_Hlk532401595"/>
      <w:r w:rsidR="00415135" w:rsidRPr="00CE63C6">
        <w:rPr>
          <w:rFonts w:ascii="Times New Roman" w:hAnsi="Times New Roman" w:cs="Times New Roman"/>
          <w:sz w:val="24"/>
        </w:rPr>
        <w:t>H</w:t>
      </w:r>
      <w:r w:rsidR="00415135" w:rsidRPr="00CE63C6">
        <w:rPr>
          <w:rFonts w:ascii="Times New Roman" w:hAnsi="Times New Roman" w:cs="Times New Roman"/>
          <w:sz w:val="24"/>
          <w:vertAlign w:val="subscript"/>
        </w:rPr>
        <w:t>2</w:t>
      </w:r>
      <w:r w:rsidR="00415135" w:rsidRPr="00CE63C6">
        <w:rPr>
          <w:rFonts w:ascii="Times New Roman" w:hAnsi="Times New Roman" w:cs="Times New Roman"/>
          <w:sz w:val="24"/>
        </w:rPr>
        <w:t>S</w:t>
      </w:r>
      <w:bookmarkEnd w:id="0"/>
      <w:r w:rsidR="00415135" w:rsidRPr="00CE63C6">
        <w:rPr>
          <w:rFonts w:ascii="Times New Roman" w:hAnsi="Times New Roman" w:cs="Times New Roman"/>
          <w:sz w:val="24"/>
        </w:rPr>
        <w:t>),</w:t>
      </w:r>
      <w:r w:rsidR="00A73EDD" w:rsidRPr="00CE63C6">
        <w:rPr>
          <w:rFonts w:ascii="Times New Roman" w:hAnsi="Times New Roman" w:cs="Times New Roman"/>
          <w:sz w:val="24"/>
        </w:rPr>
        <w:t xml:space="preserve"> thus</w:t>
      </w:r>
      <w:r w:rsidR="00415135" w:rsidRPr="00CE63C6">
        <w:rPr>
          <w:rFonts w:ascii="Times New Roman" w:hAnsi="Times New Roman" w:cs="Times New Roman"/>
          <w:sz w:val="24"/>
        </w:rPr>
        <w:t xml:space="preserve"> a sophisticated understanding of the </w:t>
      </w:r>
      <w:r w:rsidR="002122D0" w:rsidRPr="00CE63C6">
        <w:rPr>
          <w:rFonts w:ascii="Times New Roman" w:hAnsi="Times New Roman" w:cs="Times New Roman"/>
          <w:sz w:val="24"/>
        </w:rPr>
        <w:t xml:space="preserve">underlying </w:t>
      </w:r>
      <w:r w:rsidR="00415135" w:rsidRPr="00CE63C6">
        <w:rPr>
          <w:rFonts w:ascii="Times New Roman" w:hAnsi="Times New Roman" w:cs="Times New Roman"/>
          <w:sz w:val="24"/>
        </w:rPr>
        <w:t xml:space="preserve">metabolic pathways is </w:t>
      </w:r>
      <w:r w:rsidR="000D0D09" w:rsidRPr="00CE63C6">
        <w:rPr>
          <w:rFonts w:ascii="Times New Roman" w:hAnsi="Times New Roman" w:cs="Times New Roman"/>
          <w:sz w:val="24"/>
        </w:rPr>
        <w:t>crucial</w:t>
      </w:r>
      <w:r w:rsidR="00415135" w:rsidRPr="00CE63C6">
        <w:rPr>
          <w:rFonts w:ascii="Times New Roman" w:hAnsi="Times New Roman" w:cs="Times New Roman"/>
          <w:sz w:val="24"/>
        </w:rPr>
        <w:t xml:space="preserve"> </w:t>
      </w:r>
      <w:r w:rsidR="000D0D09" w:rsidRPr="00CE63C6">
        <w:rPr>
          <w:rFonts w:ascii="Times New Roman" w:hAnsi="Times New Roman" w:cs="Times New Roman"/>
          <w:sz w:val="24"/>
        </w:rPr>
        <w:t>for</w:t>
      </w:r>
      <w:r w:rsidR="00415135" w:rsidRPr="00CE63C6">
        <w:rPr>
          <w:rFonts w:ascii="Times New Roman" w:hAnsi="Times New Roman" w:cs="Times New Roman"/>
          <w:sz w:val="24"/>
        </w:rPr>
        <w:t xml:space="preserve"> understand</w:t>
      </w:r>
      <w:r w:rsidR="000D0D09" w:rsidRPr="00CE63C6">
        <w:rPr>
          <w:rFonts w:ascii="Times New Roman" w:hAnsi="Times New Roman" w:cs="Times New Roman"/>
          <w:sz w:val="24"/>
        </w:rPr>
        <w:t>ing</w:t>
      </w:r>
      <w:r w:rsidR="00415135" w:rsidRPr="00CE63C6">
        <w:rPr>
          <w:rFonts w:ascii="Times New Roman" w:hAnsi="Times New Roman" w:cs="Times New Roman"/>
          <w:sz w:val="24"/>
        </w:rPr>
        <w:t xml:space="preserve"> the pathophysiology and future treatments. </w:t>
      </w:r>
      <w:r w:rsidR="000933BD">
        <w:rPr>
          <w:rFonts w:ascii="Times New Roman" w:hAnsi="Times New Roman" w:cs="Times New Roman"/>
          <w:sz w:val="24"/>
        </w:rPr>
        <w:t xml:space="preserve">This pathway </w:t>
      </w:r>
      <w:ins w:id="1" w:author="Tom Freeman" w:date="2019-01-03T17:04:00Z">
        <w:r w:rsidR="00AB4192">
          <w:rPr>
            <w:rFonts w:ascii="Times New Roman" w:hAnsi="Times New Roman" w:cs="Times New Roman"/>
            <w:sz w:val="24"/>
          </w:rPr>
          <w:t xml:space="preserve">model </w:t>
        </w:r>
      </w:ins>
      <w:r w:rsidR="000933BD">
        <w:rPr>
          <w:rFonts w:ascii="Times New Roman" w:hAnsi="Times New Roman" w:cs="Times New Roman"/>
          <w:sz w:val="24"/>
        </w:rPr>
        <w:t>represents the major destinations of the sulfur amino acid</w:t>
      </w:r>
      <w:r w:rsidR="00F933A5">
        <w:rPr>
          <w:rFonts w:ascii="Times New Roman" w:hAnsi="Times New Roman" w:cs="Times New Roman"/>
          <w:sz w:val="24"/>
        </w:rPr>
        <w:t xml:space="preserve">s and their metabolites, starting from ingestion and ending with various biochemical roles. </w:t>
      </w:r>
      <w:r w:rsidR="000933BD">
        <w:rPr>
          <w:rFonts w:ascii="Times New Roman" w:hAnsi="Times New Roman" w:cs="Times New Roman"/>
          <w:sz w:val="24"/>
        </w:rPr>
        <w:t xml:space="preserve"> </w:t>
      </w:r>
    </w:p>
    <w:p w14:paraId="402847A4" w14:textId="77777777" w:rsidR="002122D0" w:rsidRPr="00CE63C6" w:rsidRDefault="002122D0">
      <w:pPr>
        <w:rPr>
          <w:rFonts w:ascii="Times New Roman" w:hAnsi="Times New Roman" w:cs="Times New Roman"/>
          <w:sz w:val="24"/>
        </w:rPr>
      </w:pPr>
    </w:p>
    <w:p w14:paraId="2A00986B" w14:textId="1F1A3B6F" w:rsidR="007F7A17" w:rsidRPr="00CE63C6" w:rsidRDefault="007A5EA3">
      <w:pPr>
        <w:rPr>
          <w:rFonts w:ascii="Times New Roman" w:hAnsi="Times New Roman" w:cs="Times New Roman"/>
          <w:b/>
          <w:sz w:val="28"/>
        </w:rPr>
      </w:pPr>
      <w:r w:rsidRPr="00CE63C6">
        <w:rPr>
          <w:rFonts w:ascii="Times New Roman" w:hAnsi="Times New Roman" w:cs="Times New Roman"/>
          <w:b/>
          <w:sz w:val="28"/>
        </w:rPr>
        <w:t>Introduction</w:t>
      </w:r>
    </w:p>
    <w:p w14:paraId="44CE7368" w14:textId="63F4B7FD" w:rsidR="00A873C5" w:rsidRPr="00CE63C6" w:rsidRDefault="00641AD7" w:rsidP="006555C8">
      <w:pPr>
        <w:jc w:val="both"/>
        <w:rPr>
          <w:rFonts w:ascii="Times New Roman" w:hAnsi="Times New Roman" w:cs="Times New Roman"/>
          <w:sz w:val="24"/>
        </w:rPr>
      </w:pPr>
      <w:r w:rsidRPr="00CE63C6">
        <w:rPr>
          <w:rFonts w:ascii="Times New Roman" w:hAnsi="Times New Roman" w:cs="Times New Roman"/>
          <w:sz w:val="24"/>
        </w:rPr>
        <w:t xml:space="preserve">Sulfur, a chemical element essential for all </w:t>
      </w:r>
      <w:r w:rsidR="00EE5CC4">
        <w:rPr>
          <w:rFonts w:ascii="Times New Roman" w:hAnsi="Times New Roman" w:cs="Times New Roman"/>
          <w:sz w:val="24"/>
        </w:rPr>
        <w:t>types</w:t>
      </w:r>
      <w:r w:rsidRPr="00CE63C6">
        <w:rPr>
          <w:rFonts w:ascii="Times New Roman" w:hAnsi="Times New Roman" w:cs="Times New Roman"/>
          <w:sz w:val="24"/>
        </w:rPr>
        <w:t xml:space="preserve"> of life, </w:t>
      </w:r>
      <w:r w:rsidR="008F3306" w:rsidRPr="00CE63C6">
        <w:rPr>
          <w:rFonts w:ascii="Times New Roman" w:hAnsi="Times New Roman" w:cs="Times New Roman"/>
          <w:sz w:val="24"/>
        </w:rPr>
        <w:t xml:space="preserve">forms a part of many biomolecules </w:t>
      </w:r>
      <w:r w:rsidR="00A2414A" w:rsidRPr="00CE63C6">
        <w:rPr>
          <w:rFonts w:ascii="Times New Roman" w:hAnsi="Times New Roman" w:cs="Times New Roman"/>
          <w:sz w:val="24"/>
        </w:rPr>
        <w:t>that act in fields as varied as DNA methylation, detoxification and protein synthesis</w:t>
      </w:r>
      <w:r w:rsidR="00736B5A" w:rsidRPr="00CE63C6">
        <w:rPr>
          <w:rFonts w:ascii="Times New Roman" w:hAnsi="Times New Roman" w:cs="Times New Roman"/>
          <w:sz w:val="24"/>
        </w:rPr>
        <w:fldChar w:fldCharType="begin" w:fldLock="1"/>
      </w:r>
      <w:r w:rsidR="002B63A2">
        <w:rPr>
          <w:rFonts w:ascii="Times New Roman" w:hAnsi="Times New Roman" w:cs="Times New Roman"/>
          <w:sz w:val="24"/>
        </w:rPr>
        <w:instrText>ADDIN CSL_CITATION {"citationItems":[{"id":"ITEM-1","itemData":{"DOI":"10.4172/2167-0501.1000158","ISSN":"21670501","abstract":"The biology of the macro-element sulfur (S) is attracting an ever growing attention concerning cell physiology and human health. Sulfur metabolism works at the interplay between genetics and epigenetic as well as in the maintain of cell redox homeostasis. Indeed, unbalanced levels of S compounds in the body are actually under investigation as vulnerability factors and/or indicators of impaired cell oxidation state in a variety of human diseases. The purpose of this article is to overview some main S metabolic pathways in humans and their relevance in cell physiology and pathology. Since S is an essential nutrient for life, we first present its distribution and significance in the biosphere, focusing then on S metabolic fluxes which encompass S-containing amino acids (S-AAs), as well as sulfoconjugation, the synthesis and release of H2S together the formation of iron-sulfur cluster proteins. Despite the vastness of the topic, we would like to emphasize herein that the study of S networks in human pathology, especially in complex, multi-factorial disorders, deserves greater impulsion and deepening.","author":[{"dropping-particle":"","family":"Palego","given":"Lionella","non-dropping-particle":"","parse-names":false,"suffix":""},{"dropping-particle":"","family":"Betti","given":"Laura","non-dropping-particle":"","parse-names":false,"suffix":""},{"dropping-particle":"","family":"Giannaccini","given":"Gino","non-dropping-particle":"","parse-names":false,"suffix":""}],"container-title":"Biochemistry &amp; Pharmacology","id":"ITEM-1","issue":"01","issued":{"date-parts":[["2015","1","3"]]},"page":"1-8","publisher":"OMICS International","title":"Sulfur Metabolism and Sulfur-Containing Amino Acids: I- Molecular Effectors","type":"article-journal","volume":"04"},"uris":["http://www.mendeley.com/documents/?uuid=3dd422ec-e408-33c1-a2a6-1ef0200ea43b"]}],"mendeley":{"formattedCitation":"&lt;sup&gt;3&lt;/sup&gt;","plainTextFormattedCitation":"3","previouslyFormattedCitation":"&lt;sup&gt;3&lt;/sup&gt;"},"properties":{"noteIndex":0},"schema":"https://github.com/citation-style-language/schema/raw/master/csl-citation.json"}</w:instrText>
      </w:r>
      <w:r w:rsidR="00736B5A" w:rsidRPr="00CE63C6">
        <w:rPr>
          <w:rFonts w:ascii="Times New Roman" w:hAnsi="Times New Roman" w:cs="Times New Roman"/>
          <w:sz w:val="24"/>
        </w:rPr>
        <w:fldChar w:fldCharType="separate"/>
      </w:r>
      <w:r w:rsidR="00A42922" w:rsidRPr="00CE63C6">
        <w:rPr>
          <w:rFonts w:ascii="Times New Roman" w:hAnsi="Times New Roman" w:cs="Times New Roman"/>
          <w:noProof/>
          <w:sz w:val="24"/>
          <w:vertAlign w:val="superscript"/>
        </w:rPr>
        <w:t>3</w:t>
      </w:r>
      <w:r w:rsidR="00736B5A" w:rsidRPr="00CE63C6">
        <w:rPr>
          <w:rFonts w:ascii="Times New Roman" w:hAnsi="Times New Roman" w:cs="Times New Roman"/>
          <w:sz w:val="24"/>
        </w:rPr>
        <w:fldChar w:fldCharType="end"/>
      </w:r>
      <w:r w:rsidR="00A2414A" w:rsidRPr="00CE63C6">
        <w:rPr>
          <w:rFonts w:ascii="Times New Roman" w:hAnsi="Times New Roman" w:cs="Times New Roman"/>
          <w:sz w:val="24"/>
        </w:rPr>
        <w:t xml:space="preserve">. </w:t>
      </w:r>
      <w:r w:rsidR="004270DD" w:rsidRPr="00CE63C6">
        <w:rPr>
          <w:rFonts w:ascii="Times New Roman" w:hAnsi="Times New Roman" w:cs="Times New Roman"/>
          <w:sz w:val="24"/>
        </w:rPr>
        <w:t xml:space="preserve">It is introduced into the human body in the form of sulfate </w:t>
      </w:r>
      <w:r w:rsidR="00FE75A1" w:rsidRPr="00CE63C6">
        <w:rPr>
          <w:rFonts w:ascii="Times New Roman" w:hAnsi="Times New Roman" w:cs="Times New Roman"/>
          <w:sz w:val="24"/>
        </w:rPr>
        <w:t xml:space="preserve">or </w:t>
      </w:r>
      <w:r w:rsidR="004270DD" w:rsidRPr="00CE63C6">
        <w:rPr>
          <w:rFonts w:ascii="Times New Roman" w:hAnsi="Times New Roman" w:cs="Times New Roman"/>
          <w:sz w:val="24"/>
        </w:rPr>
        <w:t xml:space="preserve">sulfur-containing biomolecules through </w:t>
      </w:r>
      <w:r w:rsidR="007E21AB">
        <w:rPr>
          <w:rFonts w:ascii="Times New Roman" w:hAnsi="Times New Roman" w:cs="Times New Roman"/>
          <w:sz w:val="24"/>
        </w:rPr>
        <w:t xml:space="preserve">protein, especially seafood, meat and eggs. </w:t>
      </w:r>
    </w:p>
    <w:p w14:paraId="3D30C019" w14:textId="559E08F9" w:rsidR="001802C1" w:rsidRPr="00CE63C6" w:rsidRDefault="00A00EF3" w:rsidP="006555C8">
      <w:pPr>
        <w:jc w:val="both"/>
        <w:rPr>
          <w:rFonts w:ascii="Times New Roman" w:hAnsi="Times New Roman" w:cs="Times New Roman"/>
          <w:sz w:val="24"/>
        </w:rPr>
      </w:pPr>
      <w:r w:rsidRPr="00CE63C6">
        <w:rPr>
          <w:rFonts w:ascii="Times New Roman" w:hAnsi="Times New Roman" w:cs="Times New Roman"/>
          <w:sz w:val="24"/>
        </w:rPr>
        <w:t xml:space="preserve">In humans, the two amino acids methionine and cysteine </w:t>
      </w:r>
      <w:r w:rsidR="00A24A5C" w:rsidRPr="00CE63C6">
        <w:rPr>
          <w:rFonts w:ascii="Times New Roman" w:hAnsi="Times New Roman" w:cs="Times New Roman"/>
          <w:sz w:val="24"/>
        </w:rPr>
        <w:t xml:space="preserve">are the main players in sulfur </w:t>
      </w:r>
      <w:r w:rsidR="00B32228" w:rsidRPr="00CE63C6">
        <w:rPr>
          <w:rFonts w:ascii="Times New Roman" w:hAnsi="Times New Roman" w:cs="Times New Roman"/>
          <w:sz w:val="24"/>
        </w:rPr>
        <w:t>metabolism</w:t>
      </w:r>
      <w:r w:rsidR="00B32228" w:rsidRPr="00CE63C6">
        <w:rPr>
          <w:rFonts w:ascii="Times New Roman" w:hAnsi="Times New Roman" w:cs="Times New Roman"/>
          <w:sz w:val="24"/>
        </w:rPr>
        <w:fldChar w:fldCharType="begin" w:fldLock="1"/>
      </w:r>
      <w:r w:rsidR="002B63A2">
        <w:rPr>
          <w:rFonts w:ascii="Times New Roman" w:hAnsi="Times New Roman" w:cs="Times New Roman"/>
          <w:sz w:val="24"/>
        </w:rPr>
        <w:instrText>ADDIN CSL_CITATION {"citationItems":[{"id":"ITEM-1","itemData":{"DOI":"10.4172/2167-0501.1000159","ISSN":"2167-0501","author":[{"dropping-particle":"","family":"Palego","given":"Lionella","non-dropping-particle":"","parse-names":false,"suffix":""},{"dropping-particle":"","family":"Betti","given":"Laura","non-dropping-particle":"","parse-names":false,"suffix":""},{"dropping-particle":"","family":"Giannaccini","given":"Gino","non-dropping-particle":"","parse-names":false,"suffix":""}],"container-title":"Biochemistry &amp; Pharmacology","id":"ITEM-1","issue":"1","issued":{"date-parts":[["2015"]]},"title":"Sulfur Metabolism and Sulfur-Containing Amino Acids Derivatives – II: Autism Spectrum Disorders, Schizophrenia and Fibromyalgia","type":"article-journal","volume":"4"},"uris":["http://www.mendeley.com/documents/?uuid=481ed198-3d14-3368-89b2-55482c4bb19a"]}],"mendeley":{"formattedCitation":"&lt;sup&gt;4&lt;/sup&gt;","plainTextFormattedCitation":"4","previouslyFormattedCitation":"&lt;sup&gt;4&lt;/sup&gt;"},"properties":{"noteIndex":0},"schema":"https://github.com/citation-style-language/schema/raw/master/csl-citation.json"}</w:instrText>
      </w:r>
      <w:r w:rsidR="00B32228" w:rsidRPr="00CE63C6">
        <w:rPr>
          <w:rFonts w:ascii="Times New Roman" w:hAnsi="Times New Roman" w:cs="Times New Roman"/>
          <w:sz w:val="24"/>
        </w:rPr>
        <w:fldChar w:fldCharType="separate"/>
      </w:r>
      <w:r w:rsidR="00B32228" w:rsidRPr="00CE63C6">
        <w:rPr>
          <w:rFonts w:ascii="Times New Roman" w:hAnsi="Times New Roman" w:cs="Times New Roman"/>
          <w:noProof/>
          <w:sz w:val="24"/>
          <w:vertAlign w:val="superscript"/>
        </w:rPr>
        <w:t>4</w:t>
      </w:r>
      <w:r w:rsidR="00B32228" w:rsidRPr="00CE63C6">
        <w:rPr>
          <w:rFonts w:ascii="Times New Roman" w:hAnsi="Times New Roman" w:cs="Times New Roman"/>
          <w:sz w:val="24"/>
        </w:rPr>
        <w:fldChar w:fldCharType="end"/>
      </w:r>
      <w:r w:rsidRPr="00CE63C6">
        <w:rPr>
          <w:rFonts w:ascii="Times New Roman" w:hAnsi="Times New Roman" w:cs="Times New Roman"/>
          <w:sz w:val="24"/>
        </w:rPr>
        <w:t xml:space="preserve">. </w:t>
      </w:r>
      <w:r w:rsidR="007F07F0" w:rsidRPr="00CE63C6">
        <w:rPr>
          <w:rFonts w:ascii="Times New Roman" w:hAnsi="Times New Roman" w:cs="Times New Roman"/>
          <w:sz w:val="24"/>
        </w:rPr>
        <w:t>Methionine</w:t>
      </w:r>
      <w:r w:rsidR="00D44C9F" w:rsidRPr="00CE63C6">
        <w:rPr>
          <w:rFonts w:ascii="Times New Roman" w:hAnsi="Times New Roman" w:cs="Times New Roman"/>
          <w:sz w:val="24"/>
        </w:rPr>
        <w:t>, the initiating amino acid in all eukaryotic protein synthesis</w:t>
      </w:r>
      <w:r w:rsidR="00646932" w:rsidRPr="00CE63C6">
        <w:rPr>
          <w:rFonts w:ascii="Times New Roman" w:hAnsi="Times New Roman" w:cs="Times New Roman"/>
          <w:sz w:val="24"/>
        </w:rPr>
        <w:t xml:space="preserve">, </w:t>
      </w:r>
      <w:r w:rsidR="004221AB">
        <w:rPr>
          <w:rFonts w:ascii="Times New Roman" w:hAnsi="Times New Roman" w:cs="Times New Roman"/>
          <w:sz w:val="24"/>
        </w:rPr>
        <w:t>is</w:t>
      </w:r>
      <w:r w:rsidR="00D44C9F" w:rsidRPr="00CE63C6">
        <w:rPr>
          <w:rFonts w:ascii="Times New Roman" w:hAnsi="Times New Roman" w:cs="Times New Roman"/>
          <w:sz w:val="24"/>
        </w:rPr>
        <w:t xml:space="preserve"> taken up by diet as it cannot be made </w:t>
      </w:r>
      <w:r w:rsidR="00D44C9F" w:rsidRPr="00CE63C6">
        <w:rPr>
          <w:rFonts w:ascii="Times New Roman" w:hAnsi="Times New Roman" w:cs="Times New Roman"/>
          <w:i/>
          <w:sz w:val="24"/>
        </w:rPr>
        <w:t>de novo</w:t>
      </w:r>
      <w:r w:rsidR="00D44C9F" w:rsidRPr="00CE63C6">
        <w:rPr>
          <w:rFonts w:ascii="Times New Roman" w:hAnsi="Times New Roman" w:cs="Times New Roman"/>
          <w:sz w:val="24"/>
        </w:rPr>
        <w:t xml:space="preserve"> in mammalian cells</w:t>
      </w:r>
      <w:r w:rsidR="002F0C4F" w:rsidRPr="00CE63C6">
        <w:rPr>
          <w:rFonts w:ascii="Times New Roman" w:hAnsi="Times New Roman" w:cs="Times New Roman"/>
          <w:sz w:val="24"/>
        </w:rPr>
        <w:fldChar w:fldCharType="begin" w:fldLock="1"/>
      </w:r>
      <w:r w:rsidR="007B12E6" w:rsidRPr="00CE63C6">
        <w:rPr>
          <w:rFonts w:ascii="Times New Roman" w:hAnsi="Times New Roman" w:cs="Times New Roman"/>
          <w:sz w:val="24"/>
        </w:rPr>
        <w:instrText>ADDIN CSL_CITATION {"citationItems":[{"id":"ITEM-1","itemData":{"DOI":"10.1016/J.LIVSCI.2007.07.005","ISSN":"1871-1413","abstract":"Methionine is a dietary essential amino acid that plays unique roles, both in protein structure and in metabolism. Methionine serves as the initiating amino acid in eukaryotic protein synthesis. In globular proteins, most methionine residues are buried inside the hydrophobic core. Some methionine residues, located on the surfaces of proteins are susceptible to oxidation to methionine sulfoxide. These may be reduced back to methionine by methionine sulfoxide reductase. Methionine's principal metabolic function lies in its conversion to S-adenosylmethionine which is the principal biological methylating agent. Methionine metabolism may be divided into transmethylation, remethylation and transsulfuration. S-adenosylmethionine, via allosteric mechanisms, exerts control over these processes. Creatine synthesis is a major user of S-adenosylmethionine-derived methyl groups. Piglets acquire considerable quantities of creatine during growth. About one third of this is provided in the milk; two thirds is synthesized within the piglet. This requires very high rates of creatine synthesis and has the potential to be a significant drain on dietary methionine.","author":[{"dropping-particle":"","family":"Brosnan","given":"John T.","non-dropping-particle":"","parse-names":false,"suffix":""},{"dropping-particle":"","family":"Brosnan","given":"Margaret E.","non-dropping-particle":"","parse-names":false,"suffix":""},{"dropping-particle":"","family":"Bertolo","given":"Robert F.P.","non-dropping-particle":"","parse-names":false,"suffix":""},{"dropping-particle":"","family":"Brunton","given":"Janet A.","non-dropping-particle":"","parse-names":false,"suffix":""}],"container-title":"Livestock Science","id":"ITEM-1","issue":"1-2","issued":{"date-parts":[["2007","10","1"]]},"page":"2-7","publisher":"Elsevier","title":"Methionine: A metabolically unique amino acid","type":"article-journal","volume":"112"},"uris":["http://www.mendeley.com/documents/?uuid=3d1a6c05-d6be-3c6c-92a0-4aa243526d88"]}],"mendeley":{"formattedCitation":"&lt;sup&gt;5&lt;/sup&gt;","plainTextFormattedCitation":"5","previouslyFormattedCitation":"&lt;sup&gt;5&lt;/sup&gt;"},"properties":{"noteIndex":0},"schema":"https://github.com/citation-style-language/schema/raw/master/csl-citation.json"}</w:instrText>
      </w:r>
      <w:r w:rsidR="002F0C4F" w:rsidRPr="00CE63C6">
        <w:rPr>
          <w:rFonts w:ascii="Times New Roman" w:hAnsi="Times New Roman" w:cs="Times New Roman"/>
          <w:sz w:val="24"/>
        </w:rPr>
        <w:fldChar w:fldCharType="separate"/>
      </w:r>
      <w:r w:rsidR="00B32228" w:rsidRPr="00CE63C6">
        <w:rPr>
          <w:rFonts w:ascii="Times New Roman" w:hAnsi="Times New Roman" w:cs="Times New Roman"/>
          <w:noProof/>
          <w:sz w:val="24"/>
          <w:vertAlign w:val="superscript"/>
        </w:rPr>
        <w:t>5</w:t>
      </w:r>
      <w:r w:rsidR="002F0C4F" w:rsidRPr="00CE63C6">
        <w:rPr>
          <w:rFonts w:ascii="Times New Roman" w:hAnsi="Times New Roman" w:cs="Times New Roman"/>
          <w:sz w:val="24"/>
        </w:rPr>
        <w:fldChar w:fldCharType="end"/>
      </w:r>
      <w:r w:rsidR="00040A9B" w:rsidRPr="00CE63C6">
        <w:rPr>
          <w:rFonts w:ascii="Times New Roman" w:hAnsi="Times New Roman" w:cs="Times New Roman"/>
          <w:sz w:val="24"/>
        </w:rPr>
        <w:t xml:space="preserve">. </w:t>
      </w:r>
      <w:r w:rsidR="001802C1" w:rsidRPr="00CE63C6">
        <w:rPr>
          <w:rFonts w:ascii="Times New Roman" w:hAnsi="Times New Roman" w:cs="Times New Roman"/>
          <w:sz w:val="24"/>
        </w:rPr>
        <w:t xml:space="preserve">All of </w:t>
      </w:r>
      <w:r w:rsidR="006E2F43">
        <w:rPr>
          <w:rFonts w:ascii="Times New Roman" w:hAnsi="Times New Roman" w:cs="Times New Roman"/>
          <w:sz w:val="24"/>
        </w:rPr>
        <w:t xml:space="preserve">the </w:t>
      </w:r>
      <w:r w:rsidR="001802C1" w:rsidRPr="00CE63C6">
        <w:rPr>
          <w:rFonts w:ascii="Times New Roman" w:hAnsi="Times New Roman" w:cs="Times New Roman"/>
          <w:sz w:val="24"/>
        </w:rPr>
        <w:t>body’s sulfur requirements can be met by methionine</w:t>
      </w:r>
      <w:r w:rsidR="004970B5" w:rsidRPr="00CE63C6">
        <w:rPr>
          <w:rFonts w:ascii="Times New Roman" w:hAnsi="Times New Roman" w:cs="Times New Roman"/>
          <w:sz w:val="24"/>
        </w:rPr>
        <w:t>,</w:t>
      </w:r>
      <w:r w:rsidR="001802C1" w:rsidRPr="00CE63C6">
        <w:rPr>
          <w:rFonts w:ascii="Times New Roman" w:hAnsi="Times New Roman" w:cs="Times New Roman"/>
          <w:sz w:val="24"/>
        </w:rPr>
        <w:t xml:space="preserve"> with the exception of sulfur-containing vitamins thiamine</w:t>
      </w:r>
      <w:r w:rsidR="007743B3" w:rsidRPr="00CE63C6">
        <w:rPr>
          <w:rFonts w:ascii="Times New Roman" w:hAnsi="Times New Roman" w:cs="Times New Roman"/>
          <w:sz w:val="24"/>
        </w:rPr>
        <w:t xml:space="preserve"> (B1)</w:t>
      </w:r>
      <w:r w:rsidR="001802C1" w:rsidRPr="00CE63C6">
        <w:rPr>
          <w:rFonts w:ascii="Times New Roman" w:hAnsi="Times New Roman" w:cs="Times New Roman"/>
          <w:sz w:val="24"/>
        </w:rPr>
        <w:t xml:space="preserve"> and biotin</w:t>
      </w:r>
      <w:r w:rsidR="007743B3" w:rsidRPr="00CE63C6">
        <w:rPr>
          <w:rFonts w:ascii="Times New Roman" w:hAnsi="Times New Roman" w:cs="Times New Roman"/>
          <w:sz w:val="24"/>
        </w:rPr>
        <w:t xml:space="preserve"> (B7)</w:t>
      </w:r>
      <w:r w:rsidR="00D06393" w:rsidRPr="00CE63C6">
        <w:rPr>
          <w:rFonts w:ascii="Times New Roman" w:hAnsi="Times New Roman" w:cs="Times New Roman"/>
          <w:sz w:val="24"/>
        </w:rPr>
        <w:fldChar w:fldCharType="begin" w:fldLock="1"/>
      </w:r>
      <w:r w:rsidR="00E2536E" w:rsidRPr="00CE63C6">
        <w:rPr>
          <w:rFonts w:ascii="Times New Roman" w:hAnsi="Times New Roman" w:cs="Times New Roman"/>
          <w:sz w:val="24"/>
        </w:rPr>
        <w:instrText>ADDIN CSL_CITATION {"citationItems":[{"id":"ITEM-1","itemData":{"DOI":"10.1186/1743-7075-4-24","ISSN":"1743-7075","abstract":"Sulfur, after calcium and phosphorus, is the most abundant mineral element found in our body. It is available to us in our diets, derived almost exclusively from proteins, and yet only 2 of the 20 amino acids normally present in proteins contains sulfur. One of these amino acids, methionine, cannot be synthesized by our bodies and therefore has to be supplied by the diet. Cysteine, another sulfur containing amino acid, and a large number of key metabolic intermediates essential for life, are synthesized by us, but the process requires a steady supply of sulfur. Proteins contain between 3 and 6% of sulfur amino acids. A very small percentage of sulfur comes in the form of inorganic sulfates and other forms of organic sulfur present in foods such as garlic, onion, broccoli, etc. The minimal requirements (RDA) for all the essential amino acids have always been estimated in terms of their ability to maintain a nitrogen balance. This method asses amino acid requirements for protein synthesis, only one of the pathways that methionine follows after ingestion. To adequately evaluate the RDA for methionine, one should perform, together with a nitrogen balance a sulfur balance, something never done, neither in humans nor animals. With this in mind we decided to evaluate the dietary intake of sulfur (as sulfur amino acids) in a random population and perform sulfur balance studies in a limited number of human volunteers. Initially this was done to try and gain some information on the possible mode of action of a variety of sulfur containing compounds (chondroitin sulfate, glucosamine sulfate, and others, ) used as dietary supplements to treat diseases of the joints. Out of this study came information that suggested that a significant proportion of the population that included disproportionally the aged, may not be receiving sufficient sulfur and that these dietary supplements, were very likely exhibiting their pharmacological actions by supplying inorganic sulfur.","author":[{"dropping-particle":"","family":"Nimni","given":"Marcel E","non-dropping-particle":"","parse-names":false,"suffix":""},{"dropping-particle":"","family":"Han","given":"Bo","non-dropping-particle":"","parse-names":false,"suffix":""},{"dropping-particle":"","family":"Cordoba","given":"Fabiola","non-dropping-particle":"","parse-names":false,"suffix":""}],"container-title":"Nutrition &amp; Metabolism","id":"ITEM-1","issue":"1","issued":{"date-parts":[["2007","11","6"]]},"page":"24","publisher":"BioMed Central","title":"Are we getting enough sulfur in our diet?","type":"article-journal","volume":"4"},"uris":["http://www.mendeley.com/documents/?uuid=01171fd7-0523-3f16-a048-357146911275"]}],"mendeley":{"formattedCitation":"&lt;sup&gt;1&lt;/sup&gt;","plainTextFormattedCitation":"1","previouslyFormattedCitation":"&lt;sup&gt;1&lt;/sup&gt;"},"properties":{"noteIndex":0},"schema":"https://github.com/citation-style-language/schema/raw/master/csl-citation.json"}</w:instrText>
      </w:r>
      <w:r w:rsidR="00D06393" w:rsidRPr="00CE63C6">
        <w:rPr>
          <w:rFonts w:ascii="Times New Roman" w:hAnsi="Times New Roman" w:cs="Times New Roman"/>
          <w:sz w:val="24"/>
        </w:rPr>
        <w:fldChar w:fldCharType="separate"/>
      </w:r>
      <w:r w:rsidR="00D06393" w:rsidRPr="00CE63C6">
        <w:rPr>
          <w:rFonts w:ascii="Times New Roman" w:hAnsi="Times New Roman" w:cs="Times New Roman"/>
          <w:noProof/>
          <w:sz w:val="24"/>
          <w:vertAlign w:val="superscript"/>
        </w:rPr>
        <w:t>1</w:t>
      </w:r>
      <w:r w:rsidR="00D06393" w:rsidRPr="00CE63C6">
        <w:rPr>
          <w:rFonts w:ascii="Times New Roman" w:hAnsi="Times New Roman" w:cs="Times New Roman"/>
          <w:sz w:val="24"/>
        </w:rPr>
        <w:fldChar w:fldCharType="end"/>
      </w:r>
      <w:r w:rsidR="00D06393" w:rsidRPr="00CE63C6">
        <w:rPr>
          <w:rFonts w:ascii="Times New Roman" w:hAnsi="Times New Roman" w:cs="Times New Roman"/>
          <w:sz w:val="24"/>
        </w:rPr>
        <w:t xml:space="preserve">. </w:t>
      </w:r>
    </w:p>
    <w:p w14:paraId="1B0E52D9" w14:textId="1FD57426" w:rsidR="0034327F" w:rsidRPr="00CE63C6" w:rsidRDefault="00AA5521" w:rsidP="006555C8">
      <w:pPr>
        <w:jc w:val="both"/>
        <w:rPr>
          <w:rFonts w:ascii="Times New Roman" w:hAnsi="Times New Roman" w:cs="Times New Roman"/>
          <w:sz w:val="24"/>
        </w:rPr>
      </w:pPr>
      <w:r w:rsidRPr="00CE63C6">
        <w:rPr>
          <w:rFonts w:ascii="Times New Roman" w:hAnsi="Times New Roman" w:cs="Times New Roman"/>
          <w:sz w:val="24"/>
        </w:rPr>
        <w:t xml:space="preserve">The other sulfur-containing </w:t>
      </w:r>
      <w:r w:rsidR="0062277E" w:rsidRPr="00CE63C6">
        <w:rPr>
          <w:rFonts w:ascii="Times New Roman" w:hAnsi="Times New Roman" w:cs="Times New Roman"/>
          <w:sz w:val="24"/>
        </w:rPr>
        <w:t xml:space="preserve">proteinogenic </w:t>
      </w:r>
      <w:r w:rsidRPr="00CE63C6">
        <w:rPr>
          <w:rFonts w:ascii="Times New Roman" w:hAnsi="Times New Roman" w:cs="Times New Roman"/>
          <w:sz w:val="24"/>
        </w:rPr>
        <w:t xml:space="preserve">amino acid – cysteine – </w:t>
      </w:r>
      <w:r w:rsidR="00B1649A" w:rsidRPr="00CE63C6">
        <w:rPr>
          <w:rFonts w:ascii="Times New Roman" w:hAnsi="Times New Roman" w:cs="Times New Roman"/>
          <w:sz w:val="24"/>
        </w:rPr>
        <w:t xml:space="preserve">is </w:t>
      </w:r>
      <w:r w:rsidR="0042147B" w:rsidRPr="00CE63C6">
        <w:rPr>
          <w:rFonts w:ascii="Times New Roman" w:hAnsi="Times New Roman" w:cs="Times New Roman"/>
          <w:sz w:val="24"/>
        </w:rPr>
        <w:t xml:space="preserve">important in the production of coenzyme A and </w:t>
      </w:r>
      <w:r w:rsidR="006429EF" w:rsidRPr="00CE63C6">
        <w:rPr>
          <w:rFonts w:ascii="Times New Roman" w:hAnsi="Times New Roman" w:cs="Times New Roman"/>
          <w:sz w:val="24"/>
        </w:rPr>
        <w:t>glutathione</w:t>
      </w:r>
      <w:r w:rsidR="0042147B" w:rsidRPr="00CE63C6">
        <w:rPr>
          <w:rFonts w:ascii="Times New Roman" w:hAnsi="Times New Roman" w:cs="Times New Roman"/>
          <w:sz w:val="24"/>
        </w:rPr>
        <w:t xml:space="preserve"> among other metabolites</w:t>
      </w:r>
      <w:r w:rsidR="00420C41" w:rsidRPr="00CE63C6">
        <w:rPr>
          <w:rFonts w:ascii="Times New Roman" w:hAnsi="Times New Roman" w:cs="Times New Roman"/>
          <w:sz w:val="24"/>
        </w:rPr>
        <w:t xml:space="preserve">. </w:t>
      </w:r>
      <w:r w:rsidR="00574252" w:rsidRPr="00CE63C6">
        <w:rPr>
          <w:rFonts w:ascii="Times New Roman" w:hAnsi="Times New Roman" w:cs="Times New Roman"/>
          <w:sz w:val="24"/>
        </w:rPr>
        <w:t xml:space="preserve">In addition, two other </w:t>
      </w:r>
      <w:r w:rsidR="0034327F" w:rsidRPr="00CE63C6">
        <w:rPr>
          <w:rFonts w:ascii="Times New Roman" w:hAnsi="Times New Roman" w:cs="Times New Roman"/>
          <w:sz w:val="24"/>
        </w:rPr>
        <w:t xml:space="preserve">non-proteinogenic amino acids – homocysteine and taurine – have important roles in hydrogen sulfide production and bile acid synthesis. </w:t>
      </w:r>
    </w:p>
    <w:p w14:paraId="3A43941C" w14:textId="61C1766B" w:rsidR="00BA61A3" w:rsidRPr="00CE63C6" w:rsidRDefault="00394FFF" w:rsidP="006555C8">
      <w:pPr>
        <w:jc w:val="both"/>
        <w:rPr>
          <w:rFonts w:ascii="Times New Roman" w:hAnsi="Times New Roman" w:cs="Times New Roman"/>
          <w:sz w:val="24"/>
          <w:lang w:val="ru-RU"/>
        </w:rPr>
      </w:pPr>
      <w:r w:rsidRPr="00CE63C6">
        <w:rPr>
          <w:rFonts w:ascii="Times New Roman" w:hAnsi="Times New Roman" w:cs="Times New Roman"/>
          <w:sz w:val="24"/>
        </w:rPr>
        <w:t xml:space="preserve">When it comes to human disease, changes to sulfur containing compounds have been implicated in many complex, multifactorial </w:t>
      </w:r>
      <w:r w:rsidR="007B12E6" w:rsidRPr="00CE63C6">
        <w:rPr>
          <w:rFonts w:ascii="Times New Roman" w:hAnsi="Times New Roman" w:cs="Times New Roman"/>
          <w:sz w:val="24"/>
        </w:rPr>
        <w:t>disorders, such as cardiovascular disease, diabetes and neurodegenerative disorders</w:t>
      </w:r>
      <w:r w:rsidR="007B12E6" w:rsidRPr="00CE63C6">
        <w:rPr>
          <w:rFonts w:ascii="Times New Roman" w:hAnsi="Times New Roman" w:cs="Times New Roman"/>
          <w:sz w:val="24"/>
        </w:rPr>
        <w:fldChar w:fldCharType="begin" w:fldLock="1"/>
      </w:r>
      <w:r w:rsidR="002B63A2">
        <w:rPr>
          <w:rFonts w:ascii="Times New Roman" w:hAnsi="Times New Roman" w:cs="Times New Roman"/>
          <w:sz w:val="24"/>
        </w:rPr>
        <w:instrText>ADDIN CSL_CITATION {"citationItems":[{"id":"ITEM-1","itemData":{"DOI":"10.4172/2167-0501.1000159","ISSN":"2167-0501","author":[{"dropping-particle":"","family":"Palego","given":"Lionella","non-dropping-particle":"","parse-names":false,"suffix":""},{"dropping-particle":"","family":"Betti","given":"Laura","non-dropping-particle":"","parse-names":false,"suffix":""},{"dropping-particle":"","family":"Giannaccini","given":"Gino","non-dropping-particle":"","parse-names":false,"suffix":""}],"container-title":"Biochemistry &amp; Pharmacology","id":"ITEM-1","issue":"1","issued":{"date-parts":[["2015"]]},"title":"Sulfur Metabolism and Sulfur-Containing Amino Acids Derivatives – II: Autism Spectrum Disorders, Schizophrenia and Fibromyalgia","type":"article-journal","volume":"4"},"uris":["http://www.mendeley.com/documents/?uuid=481ed198-3d14-3368-89b2-55482c4bb19a"]}],"mendeley":{"formattedCitation":"&lt;sup&gt;4&lt;/sup&gt;","plainTextFormattedCitation":"4","previouslyFormattedCitation":"&lt;sup&gt;4&lt;/sup&gt;"},"properties":{"noteIndex":0},"schema":"https://github.com/citation-style-language/schema/raw/master/csl-citation.json"}</w:instrText>
      </w:r>
      <w:r w:rsidR="007B12E6" w:rsidRPr="00CE63C6">
        <w:rPr>
          <w:rFonts w:ascii="Times New Roman" w:hAnsi="Times New Roman" w:cs="Times New Roman"/>
          <w:sz w:val="24"/>
        </w:rPr>
        <w:fldChar w:fldCharType="separate"/>
      </w:r>
      <w:r w:rsidR="007B12E6" w:rsidRPr="00CE63C6">
        <w:rPr>
          <w:rFonts w:ascii="Times New Roman" w:hAnsi="Times New Roman" w:cs="Times New Roman"/>
          <w:noProof/>
          <w:sz w:val="24"/>
          <w:vertAlign w:val="superscript"/>
        </w:rPr>
        <w:t>4</w:t>
      </w:r>
      <w:r w:rsidR="007B12E6" w:rsidRPr="00CE63C6">
        <w:rPr>
          <w:rFonts w:ascii="Times New Roman" w:hAnsi="Times New Roman" w:cs="Times New Roman"/>
          <w:sz w:val="24"/>
        </w:rPr>
        <w:fldChar w:fldCharType="end"/>
      </w:r>
      <w:r w:rsidR="007B12E6" w:rsidRPr="00CE63C6">
        <w:rPr>
          <w:rFonts w:ascii="Times New Roman" w:hAnsi="Times New Roman" w:cs="Times New Roman"/>
          <w:sz w:val="24"/>
        </w:rPr>
        <w:t xml:space="preserve">. </w:t>
      </w:r>
      <w:r w:rsidR="00717AEF" w:rsidRPr="00CE63C6">
        <w:rPr>
          <w:rFonts w:ascii="Times New Roman" w:hAnsi="Times New Roman" w:cs="Times New Roman"/>
          <w:sz w:val="24"/>
        </w:rPr>
        <w:t>Thus,</w:t>
      </w:r>
      <w:r w:rsidR="007B12E6" w:rsidRPr="00CE63C6">
        <w:rPr>
          <w:rFonts w:ascii="Times New Roman" w:hAnsi="Times New Roman" w:cs="Times New Roman"/>
          <w:sz w:val="24"/>
        </w:rPr>
        <w:t xml:space="preserve"> it is vital to </w:t>
      </w:r>
      <w:del w:id="2" w:author="Tom Freeman" w:date="2019-01-03T17:08:00Z">
        <w:r w:rsidR="007B12E6" w:rsidRPr="00CE63C6" w:rsidDel="00AB4192">
          <w:rPr>
            <w:rFonts w:ascii="Times New Roman" w:hAnsi="Times New Roman" w:cs="Times New Roman"/>
            <w:sz w:val="24"/>
          </w:rPr>
          <w:delText>de</w:delText>
        </w:r>
      </w:del>
      <w:ins w:id="3" w:author="Tom Freeman" w:date="2019-01-03T17:07:00Z">
        <w:r w:rsidR="00AB4192">
          <w:rPr>
            <w:rFonts w:ascii="Times New Roman" w:hAnsi="Times New Roman" w:cs="Times New Roman"/>
            <w:sz w:val="24"/>
          </w:rPr>
          <w:t xml:space="preserve">further the understanding of </w:t>
        </w:r>
      </w:ins>
      <w:del w:id="4" w:author="Tom Freeman" w:date="2019-01-03T17:07:00Z">
        <w:r w:rsidR="007B12E6" w:rsidRPr="00CE63C6" w:rsidDel="00AB4192">
          <w:rPr>
            <w:rFonts w:ascii="Times New Roman" w:hAnsi="Times New Roman" w:cs="Times New Roman"/>
            <w:sz w:val="24"/>
          </w:rPr>
          <w:delText>velop</w:delText>
        </w:r>
      </w:del>
      <w:del w:id="5" w:author="Tom Freeman" w:date="2019-01-03T17:08:00Z">
        <w:r w:rsidR="007B12E6" w:rsidRPr="00CE63C6" w:rsidDel="00AB4192">
          <w:rPr>
            <w:rFonts w:ascii="Times New Roman" w:hAnsi="Times New Roman" w:cs="Times New Roman"/>
            <w:sz w:val="24"/>
          </w:rPr>
          <w:delText xml:space="preserve"> the field of </w:delText>
        </w:r>
      </w:del>
      <w:proofErr w:type="spellStart"/>
      <w:r w:rsidR="007B12E6" w:rsidRPr="00CE63C6">
        <w:rPr>
          <w:rFonts w:ascii="Times New Roman" w:hAnsi="Times New Roman" w:cs="Times New Roman"/>
          <w:sz w:val="24"/>
        </w:rPr>
        <w:t>sulfur</w:t>
      </w:r>
      <w:proofErr w:type="spellEnd"/>
      <w:r w:rsidR="007B12E6" w:rsidRPr="00CE63C6">
        <w:rPr>
          <w:rFonts w:ascii="Times New Roman" w:hAnsi="Times New Roman" w:cs="Times New Roman"/>
          <w:sz w:val="24"/>
        </w:rPr>
        <w:t xml:space="preserve"> biology further</w:t>
      </w:r>
      <w:r w:rsidR="00AD0BD1">
        <w:rPr>
          <w:rFonts w:ascii="Times New Roman" w:hAnsi="Times New Roman" w:cs="Times New Roman"/>
          <w:sz w:val="24"/>
        </w:rPr>
        <w:t xml:space="preserve"> in order</w:t>
      </w:r>
      <w:r w:rsidR="007B12E6" w:rsidRPr="00CE63C6">
        <w:rPr>
          <w:rFonts w:ascii="Times New Roman" w:hAnsi="Times New Roman" w:cs="Times New Roman"/>
          <w:sz w:val="24"/>
        </w:rPr>
        <w:t xml:space="preserve"> to pave the way towards potential pharmacological interventions. </w:t>
      </w:r>
    </w:p>
    <w:p w14:paraId="2FFE11FD" w14:textId="77777777" w:rsidR="000A6855" w:rsidRPr="00CE63C6" w:rsidRDefault="000A6855" w:rsidP="006555C8">
      <w:pPr>
        <w:jc w:val="both"/>
        <w:rPr>
          <w:rFonts w:ascii="Times New Roman" w:hAnsi="Times New Roman" w:cs="Times New Roman"/>
          <w:b/>
          <w:sz w:val="28"/>
        </w:rPr>
      </w:pPr>
    </w:p>
    <w:p w14:paraId="74305775" w14:textId="77777777" w:rsidR="000A6855" w:rsidRPr="00CE63C6" w:rsidRDefault="000A6855" w:rsidP="00BA61A3">
      <w:pPr>
        <w:rPr>
          <w:rFonts w:ascii="Times New Roman" w:hAnsi="Times New Roman" w:cs="Times New Roman"/>
          <w:b/>
          <w:sz w:val="28"/>
        </w:rPr>
      </w:pPr>
    </w:p>
    <w:p w14:paraId="4CA51648" w14:textId="77777777" w:rsidR="000A6855" w:rsidRPr="00CE63C6" w:rsidRDefault="000A6855" w:rsidP="00BA61A3">
      <w:pPr>
        <w:rPr>
          <w:rFonts w:ascii="Times New Roman" w:hAnsi="Times New Roman" w:cs="Times New Roman"/>
          <w:b/>
          <w:sz w:val="28"/>
        </w:rPr>
      </w:pPr>
    </w:p>
    <w:p w14:paraId="6EFCB81D" w14:textId="77777777" w:rsidR="000A6855" w:rsidRPr="00CE63C6" w:rsidRDefault="000A6855" w:rsidP="00BA61A3">
      <w:pPr>
        <w:rPr>
          <w:rFonts w:ascii="Times New Roman" w:hAnsi="Times New Roman" w:cs="Times New Roman"/>
          <w:b/>
          <w:sz w:val="28"/>
        </w:rPr>
      </w:pPr>
    </w:p>
    <w:p w14:paraId="49F46569" w14:textId="68517603" w:rsidR="00BA61A3" w:rsidRPr="00CE63C6" w:rsidRDefault="00EE1D02" w:rsidP="00BA61A3">
      <w:pPr>
        <w:rPr>
          <w:rFonts w:ascii="Times New Roman" w:hAnsi="Times New Roman" w:cs="Times New Roman"/>
          <w:b/>
          <w:sz w:val="28"/>
        </w:rPr>
      </w:pPr>
      <w:r w:rsidRPr="00CE63C6">
        <w:rPr>
          <w:rFonts w:ascii="Times New Roman" w:hAnsi="Times New Roman" w:cs="Times New Roman"/>
          <w:b/>
          <w:sz w:val="28"/>
        </w:rPr>
        <w:lastRenderedPageBreak/>
        <w:t>Sources of information</w:t>
      </w:r>
    </w:p>
    <w:p w14:paraId="065B1D82" w14:textId="7EB1AC0A" w:rsidR="00F125A4" w:rsidRPr="00CE63C6" w:rsidRDefault="00123830" w:rsidP="006555C8">
      <w:pPr>
        <w:jc w:val="both"/>
        <w:rPr>
          <w:rFonts w:ascii="Times New Roman" w:hAnsi="Times New Roman" w:cs="Times New Roman"/>
          <w:sz w:val="24"/>
        </w:rPr>
      </w:pPr>
      <w:r w:rsidRPr="00CE63C6">
        <w:rPr>
          <w:rFonts w:ascii="Times New Roman" w:hAnsi="Times New Roman" w:cs="Times New Roman"/>
          <w:sz w:val="24"/>
        </w:rPr>
        <w:t>I started building my pathway by consulting the “</w:t>
      </w:r>
      <w:hyperlink r:id="rId9" w:history="1">
        <w:r w:rsidRPr="00CE63C6">
          <w:rPr>
            <w:rStyle w:val="Hyperlink"/>
            <w:rFonts w:ascii="Times New Roman" w:hAnsi="Times New Roman" w:cs="Times New Roman"/>
            <w:sz w:val="24"/>
          </w:rPr>
          <w:t>Cysteine and methionine metabolism</w:t>
        </w:r>
      </w:hyperlink>
      <w:r w:rsidRPr="00CE63C6">
        <w:rPr>
          <w:rFonts w:ascii="Times New Roman" w:hAnsi="Times New Roman" w:cs="Times New Roman"/>
          <w:sz w:val="24"/>
        </w:rPr>
        <w:t xml:space="preserve">” KEGG pathway. Although a good starting point, I found that </w:t>
      </w:r>
      <w:r w:rsidR="00AD0BD1">
        <w:rPr>
          <w:rFonts w:ascii="Times New Roman" w:hAnsi="Times New Roman" w:cs="Times New Roman"/>
          <w:sz w:val="24"/>
        </w:rPr>
        <w:t>many</w:t>
      </w:r>
      <w:r w:rsidRPr="00CE63C6">
        <w:rPr>
          <w:rFonts w:ascii="Times New Roman" w:hAnsi="Times New Roman" w:cs="Times New Roman"/>
          <w:sz w:val="24"/>
        </w:rPr>
        <w:t xml:space="preserve"> of the reactions represented here only </w:t>
      </w:r>
      <w:r w:rsidR="00AD0BD1">
        <w:rPr>
          <w:rFonts w:ascii="Times New Roman" w:hAnsi="Times New Roman" w:cs="Times New Roman"/>
          <w:sz w:val="24"/>
        </w:rPr>
        <w:t xml:space="preserve">occur </w:t>
      </w:r>
      <w:r w:rsidRPr="00CE63C6">
        <w:rPr>
          <w:rFonts w:ascii="Times New Roman" w:hAnsi="Times New Roman" w:cs="Times New Roman"/>
          <w:sz w:val="24"/>
        </w:rPr>
        <w:t>in bacteria.</w:t>
      </w:r>
      <w:r w:rsidR="00AF15AF" w:rsidRPr="00AF15AF">
        <w:rPr>
          <w:rFonts w:ascii="Times New Roman" w:hAnsi="Times New Roman" w:cs="Times New Roman"/>
          <w:sz w:val="24"/>
        </w:rPr>
        <w:t xml:space="preserve"> </w:t>
      </w:r>
      <w:r w:rsidR="00AF15AF" w:rsidRPr="00CE63C6">
        <w:rPr>
          <w:rFonts w:ascii="Times New Roman" w:hAnsi="Times New Roman" w:cs="Times New Roman"/>
          <w:sz w:val="24"/>
        </w:rPr>
        <w:t>Th</w:t>
      </w:r>
      <w:r w:rsidR="00AF15AF">
        <w:rPr>
          <w:rFonts w:ascii="Times New Roman" w:hAnsi="Times New Roman" w:cs="Times New Roman"/>
          <w:sz w:val="24"/>
        </w:rPr>
        <w:t>e</w:t>
      </w:r>
      <w:r w:rsidR="00AF15AF" w:rsidRPr="00CE63C6">
        <w:rPr>
          <w:rFonts w:ascii="Times New Roman" w:hAnsi="Times New Roman" w:cs="Times New Roman"/>
          <w:sz w:val="24"/>
        </w:rPr>
        <w:t xml:space="preserve"> pathway</w:t>
      </w:r>
      <w:r w:rsidR="00AF15AF">
        <w:rPr>
          <w:rFonts w:ascii="Times New Roman" w:hAnsi="Times New Roman" w:cs="Times New Roman"/>
          <w:sz w:val="24"/>
        </w:rPr>
        <w:t xml:space="preserve"> also</w:t>
      </w:r>
      <w:r w:rsidR="00AF15AF" w:rsidRPr="00CE63C6">
        <w:rPr>
          <w:rFonts w:ascii="Times New Roman" w:hAnsi="Times New Roman" w:cs="Times New Roman"/>
          <w:sz w:val="24"/>
        </w:rPr>
        <w:t xml:space="preserve"> had </w:t>
      </w:r>
      <w:r w:rsidR="00AF15AF">
        <w:rPr>
          <w:rFonts w:ascii="Times New Roman" w:hAnsi="Times New Roman" w:cs="Times New Roman"/>
          <w:sz w:val="24"/>
        </w:rPr>
        <w:t>many</w:t>
      </w:r>
      <w:r w:rsidR="00AF15AF" w:rsidRPr="00CE63C6">
        <w:rPr>
          <w:rFonts w:ascii="Times New Roman" w:hAnsi="Times New Roman" w:cs="Times New Roman"/>
          <w:sz w:val="24"/>
        </w:rPr>
        <w:t xml:space="preserve"> dead ends, where produced biochemical</w:t>
      </w:r>
      <w:r w:rsidR="00AF15AF">
        <w:rPr>
          <w:rFonts w:ascii="Times New Roman" w:hAnsi="Times New Roman" w:cs="Times New Roman"/>
          <w:sz w:val="24"/>
        </w:rPr>
        <w:t>s</w:t>
      </w:r>
      <w:r w:rsidR="00AF15AF" w:rsidRPr="00CE63C6">
        <w:rPr>
          <w:rFonts w:ascii="Times New Roman" w:hAnsi="Times New Roman" w:cs="Times New Roman"/>
          <w:sz w:val="24"/>
        </w:rPr>
        <w:t xml:space="preserve"> w</w:t>
      </w:r>
      <w:r w:rsidR="00AF15AF">
        <w:rPr>
          <w:rFonts w:ascii="Times New Roman" w:hAnsi="Times New Roman" w:cs="Times New Roman"/>
          <w:sz w:val="24"/>
        </w:rPr>
        <w:t>ere</w:t>
      </w:r>
      <w:r w:rsidR="00AF15AF" w:rsidRPr="00CE63C6">
        <w:rPr>
          <w:rFonts w:ascii="Times New Roman" w:hAnsi="Times New Roman" w:cs="Times New Roman"/>
          <w:sz w:val="24"/>
        </w:rPr>
        <w:t xml:space="preserve"> not linked to any other pathways or reactions.</w:t>
      </w:r>
      <w:r w:rsidR="009D15DF" w:rsidRPr="00CE63C6">
        <w:rPr>
          <w:rFonts w:ascii="Times New Roman" w:hAnsi="Times New Roman" w:cs="Times New Roman"/>
          <w:sz w:val="24"/>
        </w:rPr>
        <w:t xml:space="preserve"> In addition, almost none of the reactions had references provided and sometimes it was hard to find any information on a reaction</w:t>
      </w:r>
      <w:r w:rsidR="00AD0BD1">
        <w:rPr>
          <w:rFonts w:ascii="Times New Roman" w:hAnsi="Times New Roman" w:cs="Times New Roman"/>
          <w:sz w:val="24"/>
        </w:rPr>
        <w:t xml:space="preserve"> from other sources</w:t>
      </w:r>
      <w:r w:rsidR="008D22BB" w:rsidRPr="00CE63C6">
        <w:rPr>
          <w:rFonts w:ascii="Times New Roman" w:hAnsi="Times New Roman" w:cs="Times New Roman"/>
          <w:sz w:val="24"/>
        </w:rPr>
        <w:t>, making me doubt the very existence of it.</w:t>
      </w:r>
      <w:r w:rsidR="00AF15AF">
        <w:rPr>
          <w:rFonts w:ascii="Times New Roman" w:hAnsi="Times New Roman" w:cs="Times New Roman"/>
          <w:sz w:val="24"/>
        </w:rPr>
        <w:t xml:space="preserve"> </w:t>
      </w:r>
      <w:r w:rsidR="00BD5ADF" w:rsidRPr="00CE63C6">
        <w:rPr>
          <w:rFonts w:ascii="Times New Roman" w:hAnsi="Times New Roman" w:cs="Times New Roman"/>
          <w:sz w:val="24"/>
        </w:rPr>
        <w:t xml:space="preserve">That </w:t>
      </w:r>
      <w:r w:rsidR="00374EC5" w:rsidRPr="00CE63C6">
        <w:rPr>
          <w:rFonts w:ascii="Times New Roman" w:hAnsi="Times New Roman" w:cs="Times New Roman"/>
          <w:sz w:val="24"/>
        </w:rPr>
        <w:t>said</w:t>
      </w:r>
      <w:r w:rsidR="00BD5ADF" w:rsidRPr="00CE63C6">
        <w:rPr>
          <w:rFonts w:ascii="Times New Roman" w:hAnsi="Times New Roman" w:cs="Times New Roman"/>
          <w:sz w:val="24"/>
        </w:rPr>
        <w:t>, KEGG pathways were</w:t>
      </w:r>
      <w:r w:rsidR="00AB7E1F" w:rsidRPr="00CE63C6">
        <w:rPr>
          <w:rFonts w:ascii="Times New Roman" w:hAnsi="Times New Roman" w:cs="Times New Roman"/>
          <w:sz w:val="24"/>
        </w:rPr>
        <w:t xml:space="preserve"> reasonably</w:t>
      </w:r>
      <w:r w:rsidR="00BD5ADF" w:rsidRPr="00CE63C6">
        <w:rPr>
          <w:rFonts w:ascii="Times New Roman" w:hAnsi="Times New Roman" w:cs="Times New Roman"/>
          <w:sz w:val="24"/>
        </w:rPr>
        <w:t xml:space="preserve"> up-to-date, including proteins only recently discovered to </w:t>
      </w:r>
      <w:r w:rsidR="00AF15AF">
        <w:rPr>
          <w:rFonts w:ascii="Times New Roman" w:hAnsi="Times New Roman" w:cs="Times New Roman"/>
          <w:sz w:val="24"/>
        </w:rPr>
        <w:t>participate</w:t>
      </w:r>
      <w:r w:rsidR="00BD5ADF" w:rsidRPr="00CE63C6">
        <w:rPr>
          <w:rFonts w:ascii="Times New Roman" w:hAnsi="Times New Roman" w:cs="Times New Roman"/>
          <w:sz w:val="24"/>
        </w:rPr>
        <w:t xml:space="preserve"> in a reaction</w:t>
      </w:r>
      <w:r w:rsidR="00AF15AF">
        <w:rPr>
          <w:rFonts w:ascii="Times New Roman" w:hAnsi="Times New Roman" w:cs="Times New Roman"/>
          <w:sz w:val="24"/>
        </w:rPr>
        <w:t>.</w:t>
      </w:r>
    </w:p>
    <w:p w14:paraId="5FE41B84" w14:textId="1F6BF240" w:rsidR="00F125A4" w:rsidRPr="00CE63C6" w:rsidRDefault="00F125A4" w:rsidP="006555C8">
      <w:pPr>
        <w:jc w:val="both"/>
        <w:rPr>
          <w:rFonts w:ascii="Times New Roman" w:hAnsi="Times New Roman" w:cs="Times New Roman"/>
          <w:sz w:val="24"/>
        </w:rPr>
      </w:pPr>
      <w:r w:rsidRPr="00CE63C6">
        <w:rPr>
          <w:rFonts w:ascii="Times New Roman" w:hAnsi="Times New Roman" w:cs="Times New Roman"/>
          <w:sz w:val="24"/>
        </w:rPr>
        <w:t>Later on I used other KEGG pathways, such as the “</w:t>
      </w:r>
      <w:hyperlink r:id="rId10" w:history="1">
        <w:r w:rsidRPr="00CE63C6">
          <w:rPr>
            <w:rStyle w:val="Hyperlink"/>
            <w:rFonts w:ascii="Times New Roman" w:hAnsi="Times New Roman" w:cs="Times New Roman"/>
            <w:sz w:val="24"/>
          </w:rPr>
          <w:t>Sulfur metabolism</w:t>
        </w:r>
      </w:hyperlink>
      <w:r w:rsidRPr="00CE63C6">
        <w:rPr>
          <w:rFonts w:ascii="Times New Roman" w:hAnsi="Times New Roman" w:cs="Times New Roman"/>
          <w:sz w:val="24"/>
        </w:rPr>
        <w:t>” and “</w:t>
      </w:r>
      <w:hyperlink r:id="rId11" w:history="1">
        <w:r w:rsidRPr="00CE63C6">
          <w:rPr>
            <w:rStyle w:val="Hyperlink"/>
            <w:rFonts w:ascii="Times New Roman" w:hAnsi="Times New Roman" w:cs="Times New Roman"/>
            <w:sz w:val="24"/>
          </w:rPr>
          <w:t>Glutathione metabolism</w:t>
        </w:r>
      </w:hyperlink>
      <w:r w:rsidRPr="00CE63C6">
        <w:rPr>
          <w:rFonts w:ascii="Times New Roman" w:hAnsi="Times New Roman" w:cs="Times New Roman"/>
          <w:sz w:val="24"/>
        </w:rPr>
        <w:t>”</w:t>
      </w:r>
      <w:r w:rsidR="008C04A6" w:rsidRPr="00CE63C6">
        <w:rPr>
          <w:rFonts w:ascii="Times New Roman" w:hAnsi="Times New Roman" w:cs="Times New Roman"/>
          <w:sz w:val="24"/>
        </w:rPr>
        <w:t>, which presented similar problems</w:t>
      </w:r>
      <w:r w:rsidR="00AF15AF">
        <w:rPr>
          <w:rFonts w:ascii="Times New Roman" w:hAnsi="Times New Roman" w:cs="Times New Roman"/>
          <w:sz w:val="24"/>
        </w:rPr>
        <w:t xml:space="preserve"> </w:t>
      </w:r>
      <w:r w:rsidR="008C04A6" w:rsidRPr="00CE63C6">
        <w:rPr>
          <w:rFonts w:ascii="Times New Roman" w:hAnsi="Times New Roman" w:cs="Times New Roman"/>
          <w:sz w:val="24"/>
        </w:rPr>
        <w:t xml:space="preserve">but were still useful. </w:t>
      </w:r>
    </w:p>
    <w:p w14:paraId="4A6AFED3" w14:textId="1DF575B9" w:rsidR="000B7A47" w:rsidRPr="00CE63C6" w:rsidRDefault="00627D57" w:rsidP="006555C8">
      <w:pPr>
        <w:jc w:val="both"/>
        <w:rPr>
          <w:rFonts w:ascii="Times New Roman" w:hAnsi="Times New Roman" w:cs="Times New Roman"/>
          <w:sz w:val="24"/>
        </w:rPr>
      </w:pPr>
      <w:r w:rsidRPr="00CE63C6">
        <w:rPr>
          <w:rFonts w:ascii="Times New Roman" w:hAnsi="Times New Roman" w:cs="Times New Roman"/>
          <w:sz w:val="24"/>
        </w:rPr>
        <w:t>I also used the “</w:t>
      </w:r>
      <w:hyperlink r:id="rId12" w:anchor="/R-HSA-1614635" w:history="1">
        <w:r w:rsidRPr="00CE63C6">
          <w:rPr>
            <w:rStyle w:val="Hyperlink"/>
            <w:rFonts w:ascii="Times New Roman" w:hAnsi="Times New Roman" w:cs="Times New Roman"/>
            <w:sz w:val="24"/>
          </w:rPr>
          <w:t>Sulfur amino acid metabolism</w:t>
        </w:r>
      </w:hyperlink>
      <w:r w:rsidRPr="00CE63C6">
        <w:rPr>
          <w:rFonts w:ascii="Times New Roman" w:hAnsi="Times New Roman" w:cs="Times New Roman"/>
          <w:sz w:val="24"/>
        </w:rPr>
        <w:t>” Reactome pathway</w:t>
      </w:r>
      <w:r w:rsidR="0022097B" w:rsidRPr="00CE63C6">
        <w:rPr>
          <w:rFonts w:ascii="Times New Roman" w:hAnsi="Times New Roman" w:cs="Times New Roman"/>
          <w:sz w:val="24"/>
        </w:rPr>
        <w:t xml:space="preserve">. This was nowhere near as complete as the KEGG </w:t>
      </w:r>
      <w:r w:rsidR="0079076F">
        <w:rPr>
          <w:rFonts w:ascii="Times New Roman" w:hAnsi="Times New Roman" w:cs="Times New Roman"/>
          <w:sz w:val="24"/>
        </w:rPr>
        <w:t>source</w:t>
      </w:r>
      <w:r w:rsidR="0022097B" w:rsidRPr="00CE63C6">
        <w:rPr>
          <w:rFonts w:ascii="Times New Roman" w:hAnsi="Times New Roman" w:cs="Times New Roman"/>
          <w:sz w:val="24"/>
        </w:rPr>
        <w:t xml:space="preserve">, missing several important reactions and even pathways. </w:t>
      </w:r>
      <w:r w:rsidR="00E2536E" w:rsidRPr="00CE63C6">
        <w:rPr>
          <w:rFonts w:ascii="Times New Roman" w:hAnsi="Times New Roman" w:cs="Times New Roman"/>
          <w:sz w:val="24"/>
        </w:rPr>
        <w:t xml:space="preserve">The only reference provided with this pathway was a </w:t>
      </w:r>
      <w:r w:rsidR="00B42ADC">
        <w:rPr>
          <w:rFonts w:ascii="Times New Roman" w:hAnsi="Times New Roman" w:cs="Times New Roman"/>
          <w:sz w:val="24"/>
        </w:rPr>
        <w:t>review</w:t>
      </w:r>
      <w:r w:rsidR="00E2536E" w:rsidRPr="00CE63C6">
        <w:rPr>
          <w:rFonts w:ascii="Times New Roman" w:hAnsi="Times New Roman" w:cs="Times New Roman"/>
          <w:sz w:val="24"/>
        </w:rPr>
        <w:t xml:space="preserve"> by Brosnan</w:t>
      </w:r>
      <w:r w:rsidR="00520394" w:rsidRPr="00CE63C6">
        <w:rPr>
          <w:rFonts w:ascii="Times New Roman" w:hAnsi="Times New Roman" w:cs="Times New Roman"/>
          <w:sz w:val="24"/>
        </w:rPr>
        <w:t xml:space="preserve"> et al</w:t>
      </w:r>
      <w:r w:rsidR="00E2536E" w:rsidRPr="00CE63C6">
        <w:rPr>
          <w:rFonts w:ascii="Times New Roman" w:hAnsi="Times New Roman" w:cs="Times New Roman"/>
          <w:sz w:val="24"/>
        </w:rPr>
        <w:fldChar w:fldCharType="begin" w:fldLock="1"/>
      </w:r>
      <w:r w:rsidR="007B12E6" w:rsidRPr="00CE63C6">
        <w:rPr>
          <w:rFonts w:ascii="Times New Roman" w:hAnsi="Times New Roman" w:cs="Times New Roman"/>
          <w:sz w:val="24"/>
        </w:rPr>
        <w:instrText>ADDIN CSL_CITATION {"citationItems":[{"id":"ITEM-1","itemData":{"DOI":"10.1016/J.LIVSCI.2007.07.005","ISSN":"1871-1413","abstract":"Methionine is a dietary essential amino acid that plays unique roles, both in protein structure and in metabolism. Methionine serves as the initiating amino acid in eukaryotic protein synthesis. In globular proteins, most methionine residues are buried inside the hydrophobic core. Some methionine residues, located on the surfaces of proteins are susceptible to oxidation to methionine sulfoxide. These may be reduced back to methionine by methionine sulfoxide reductase. Methionine's principal metabolic function lies in its conversion to S-adenosylmethionine which is the principal biological methylating agent. Methionine metabolism may be divided into transmethylation, remethylation and transsulfuration. S-adenosylmethionine, via allosteric mechanisms, exerts control over these processes. Creatine synthesis is a major user of S-adenosylmethionine-derived methyl groups. Piglets acquire considerable quantities of creatine during growth. About one third of this is provided in the milk; two thirds is synthesized within the piglet. This requires very high rates of creatine synthesis and has the potential to be a significant drain on dietary methionine.","author":[{"dropping-particle":"","family":"Brosnan","given":"John T.","non-dropping-particle":"","parse-names":false,"suffix":""},{"dropping-particle":"","family":"Brosnan","given":"Margaret E.","non-dropping-particle":"","parse-names":false,"suffix":""},{"dropping-particle":"","family":"Bertolo","given":"Robert F.P.","non-dropping-particle":"","parse-names":false,"suffix":""},{"dropping-particle":"","family":"Brunton","given":"Janet A.","non-dropping-particle":"","parse-names":false,"suffix":""}],"container-title":"Livestock Science","id":"ITEM-1","issue":"1-2","issued":{"date-parts":[["2007","10","1"]]},"page":"2-7","publisher":"Elsevier","title":"Methionine: A metabolically unique amino acid","type":"article-journal","volume":"112"},"uris":["http://www.mendeley.com/documents/?uuid=3d1a6c05-d6be-3c6c-92a0-4aa243526d88"]}],"mendeley":{"formattedCitation":"&lt;sup&gt;5&lt;/sup&gt;","plainTextFormattedCitation":"5","previouslyFormattedCitation":"&lt;sup&gt;5&lt;/sup&gt;"},"properties":{"noteIndex":0},"schema":"https://github.com/citation-style-language/schema/raw/master/csl-citation.json"}</w:instrText>
      </w:r>
      <w:r w:rsidR="00E2536E" w:rsidRPr="00CE63C6">
        <w:rPr>
          <w:rFonts w:ascii="Times New Roman" w:hAnsi="Times New Roman" w:cs="Times New Roman"/>
          <w:sz w:val="24"/>
        </w:rPr>
        <w:fldChar w:fldCharType="separate"/>
      </w:r>
      <w:r w:rsidR="00B32228" w:rsidRPr="00CE63C6">
        <w:rPr>
          <w:rFonts w:ascii="Times New Roman" w:hAnsi="Times New Roman" w:cs="Times New Roman"/>
          <w:noProof/>
          <w:sz w:val="24"/>
          <w:vertAlign w:val="superscript"/>
        </w:rPr>
        <w:t>5</w:t>
      </w:r>
      <w:r w:rsidR="00E2536E" w:rsidRPr="00CE63C6">
        <w:rPr>
          <w:rFonts w:ascii="Times New Roman" w:hAnsi="Times New Roman" w:cs="Times New Roman"/>
          <w:sz w:val="24"/>
        </w:rPr>
        <w:fldChar w:fldCharType="end"/>
      </w:r>
      <w:r w:rsidR="00E2536E" w:rsidRPr="00CE63C6">
        <w:rPr>
          <w:rFonts w:ascii="Times New Roman" w:hAnsi="Times New Roman" w:cs="Times New Roman"/>
          <w:sz w:val="24"/>
        </w:rPr>
        <w:t xml:space="preserve">, which I had already used in the production of my pathway. </w:t>
      </w:r>
    </w:p>
    <w:p w14:paraId="7B53B327" w14:textId="0A7F7C06" w:rsidR="00191CC0" w:rsidRPr="00CE63C6" w:rsidRDefault="00097E43" w:rsidP="006555C8">
      <w:pPr>
        <w:jc w:val="both"/>
        <w:rPr>
          <w:rFonts w:ascii="Times New Roman" w:hAnsi="Times New Roman" w:cs="Times New Roman"/>
          <w:sz w:val="24"/>
        </w:rPr>
      </w:pPr>
      <w:r w:rsidRPr="00CE63C6">
        <w:rPr>
          <w:rFonts w:ascii="Times New Roman" w:hAnsi="Times New Roman" w:cs="Times New Roman"/>
          <w:sz w:val="24"/>
        </w:rPr>
        <w:t xml:space="preserve">There are also several pathways on the </w:t>
      </w:r>
      <w:hyperlink r:id="rId13" w:history="1">
        <w:r w:rsidRPr="00CE63C6">
          <w:rPr>
            <w:rStyle w:val="Hyperlink"/>
            <w:rFonts w:ascii="Times New Roman" w:hAnsi="Times New Roman" w:cs="Times New Roman"/>
            <w:sz w:val="24"/>
          </w:rPr>
          <w:t>Small Molecule Pathway D</w:t>
        </w:r>
        <w:r w:rsidRPr="00CE63C6">
          <w:rPr>
            <w:rStyle w:val="Hyperlink"/>
            <w:rFonts w:ascii="Times New Roman" w:hAnsi="Times New Roman" w:cs="Times New Roman"/>
            <w:sz w:val="24"/>
          </w:rPr>
          <w:t>a</w:t>
        </w:r>
        <w:r w:rsidRPr="00CE63C6">
          <w:rPr>
            <w:rStyle w:val="Hyperlink"/>
            <w:rFonts w:ascii="Times New Roman" w:hAnsi="Times New Roman" w:cs="Times New Roman"/>
            <w:sz w:val="24"/>
          </w:rPr>
          <w:t>tabase (SMPDB)</w:t>
        </w:r>
      </w:hyperlink>
      <w:r w:rsidRPr="00CE63C6">
        <w:rPr>
          <w:rFonts w:ascii="Times New Roman" w:hAnsi="Times New Roman" w:cs="Times New Roman"/>
          <w:sz w:val="24"/>
        </w:rPr>
        <w:t xml:space="preserve"> that I found useful. Out of the diagrams I’ve looked at</w:t>
      </w:r>
      <w:r w:rsidR="00A87F87" w:rsidRPr="00CE63C6">
        <w:rPr>
          <w:rFonts w:ascii="Times New Roman" w:hAnsi="Times New Roman" w:cs="Times New Roman"/>
          <w:sz w:val="24"/>
        </w:rPr>
        <w:t xml:space="preserve"> over this semester</w:t>
      </w:r>
      <w:r w:rsidRPr="00CE63C6">
        <w:rPr>
          <w:rFonts w:ascii="Times New Roman" w:hAnsi="Times New Roman" w:cs="Times New Roman"/>
          <w:sz w:val="24"/>
        </w:rPr>
        <w:t>, these were the most visually appealing, and I especially liked the included chemical structures</w:t>
      </w:r>
      <w:r w:rsidR="004246F4" w:rsidRPr="00CE63C6">
        <w:rPr>
          <w:rFonts w:ascii="Times New Roman" w:hAnsi="Times New Roman" w:cs="Times New Roman"/>
          <w:sz w:val="24"/>
        </w:rPr>
        <w:t xml:space="preserve"> and precise enzyme representations (</w:t>
      </w:r>
      <w:r w:rsidR="00A87F87" w:rsidRPr="00CE63C6">
        <w:rPr>
          <w:rFonts w:ascii="Times New Roman" w:hAnsi="Times New Roman" w:cs="Times New Roman"/>
          <w:sz w:val="24"/>
        </w:rPr>
        <w:t>quaternary structure and cofactors</w:t>
      </w:r>
      <w:r w:rsidR="004246F4" w:rsidRPr="00CE63C6">
        <w:rPr>
          <w:rFonts w:ascii="Times New Roman" w:hAnsi="Times New Roman" w:cs="Times New Roman"/>
          <w:sz w:val="24"/>
        </w:rPr>
        <w:t xml:space="preserve">). </w:t>
      </w:r>
      <w:r w:rsidR="00A87F87" w:rsidRPr="00CE63C6">
        <w:rPr>
          <w:rFonts w:ascii="Times New Roman" w:hAnsi="Times New Roman" w:cs="Times New Roman"/>
          <w:sz w:val="24"/>
        </w:rPr>
        <w:t>In addition to having the same issues as the KEGG pathways,</w:t>
      </w:r>
      <w:r w:rsidR="000F47DF" w:rsidRPr="00CE63C6">
        <w:rPr>
          <w:rFonts w:ascii="Times New Roman" w:hAnsi="Times New Roman" w:cs="Times New Roman"/>
          <w:sz w:val="24"/>
        </w:rPr>
        <w:t xml:space="preserve"> </w:t>
      </w:r>
      <w:r w:rsidR="009523AD" w:rsidRPr="00CE63C6">
        <w:rPr>
          <w:rFonts w:ascii="Times New Roman" w:hAnsi="Times New Roman" w:cs="Times New Roman"/>
          <w:sz w:val="24"/>
        </w:rPr>
        <w:t>I found their representation of some reactions misleading. For example, in the “</w:t>
      </w:r>
      <w:hyperlink r:id="rId14" w:history="1">
        <w:r w:rsidR="009523AD" w:rsidRPr="00CE63C6">
          <w:rPr>
            <w:rStyle w:val="Hyperlink"/>
            <w:rFonts w:ascii="Times New Roman" w:hAnsi="Times New Roman" w:cs="Times New Roman"/>
            <w:sz w:val="24"/>
          </w:rPr>
          <w:t>Glutathione metabolism</w:t>
        </w:r>
      </w:hyperlink>
      <w:r w:rsidR="009523AD" w:rsidRPr="00CE63C6">
        <w:rPr>
          <w:rFonts w:ascii="Times New Roman" w:hAnsi="Times New Roman" w:cs="Times New Roman"/>
          <w:sz w:val="24"/>
        </w:rPr>
        <w:t>” pathway</w:t>
      </w:r>
      <w:r w:rsidR="000D7018" w:rsidRPr="00CE63C6">
        <w:rPr>
          <w:rFonts w:ascii="Times New Roman" w:hAnsi="Times New Roman" w:cs="Times New Roman"/>
          <w:sz w:val="24"/>
        </w:rPr>
        <w:t xml:space="preserve">, instead of showing that there are </w:t>
      </w:r>
      <w:r w:rsidR="001A7C4E">
        <w:rPr>
          <w:rFonts w:ascii="Times New Roman" w:hAnsi="Times New Roman" w:cs="Times New Roman"/>
          <w:sz w:val="24"/>
        </w:rPr>
        <w:t>tens</w:t>
      </w:r>
      <w:r w:rsidR="000D7018" w:rsidRPr="00CE63C6">
        <w:rPr>
          <w:rFonts w:ascii="Times New Roman" w:hAnsi="Times New Roman" w:cs="Times New Roman"/>
          <w:sz w:val="24"/>
        </w:rPr>
        <w:t xml:space="preserve"> of different glutathione S-transferases that can catalyse </w:t>
      </w:r>
      <w:r w:rsidR="001A7C4E">
        <w:rPr>
          <w:rFonts w:ascii="Times New Roman" w:hAnsi="Times New Roman" w:cs="Times New Roman"/>
          <w:sz w:val="24"/>
        </w:rPr>
        <w:t>hundreds</w:t>
      </w:r>
      <w:r w:rsidR="000D7018" w:rsidRPr="00CE63C6">
        <w:rPr>
          <w:rFonts w:ascii="Times New Roman" w:hAnsi="Times New Roman" w:cs="Times New Roman"/>
          <w:sz w:val="24"/>
        </w:rPr>
        <w:t xml:space="preserve"> of different reactions, this pathway only shows one enzyme and one reaction, not mentioning anywhere that this is just an example. </w:t>
      </w:r>
    </w:p>
    <w:p w14:paraId="5E341260" w14:textId="400E6176" w:rsidR="000F47DF" w:rsidRPr="00CE63C6" w:rsidRDefault="00191CC0" w:rsidP="006555C8">
      <w:pPr>
        <w:jc w:val="both"/>
        <w:rPr>
          <w:rFonts w:ascii="Times New Roman" w:hAnsi="Times New Roman" w:cs="Times New Roman"/>
          <w:sz w:val="24"/>
        </w:rPr>
      </w:pPr>
      <w:r w:rsidRPr="00CE63C6">
        <w:rPr>
          <w:rFonts w:ascii="Times New Roman" w:hAnsi="Times New Roman" w:cs="Times New Roman"/>
          <w:sz w:val="24"/>
        </w:rPr>
        <w:t xml:space="preserve">Furthermore, </w:t>
      </w:r>
      <w:r w:rsidR="00022739" w:rsidRPr="00CE63C6">
        <w:rPr>
          <w:rFonts w:ascii="Times New Roman" w:hAnsi="Times New Roman" w:cs="Times New Roman"/>
          <w:sz w:val="24"/>
        </w:rPr>
        <w:t>all</w:t>
      </w:r>
      <w:r w:rsidRPr="00CE63C6">
        <w:rPr>
          <w:rFonts w:ascii="Times New Roman" w:hAnsi="Times New Roman" w:cs="Times New Roman"/>
          <w:sz w:val="24"/>
        </w:rPr>
        <w:t xml:space="preserve"> the </w:t>
      </w:r>
      <w:r w:rsidR="00277F84" w:rsidRPr="00CE63C6">
        <w:rPr>
          <w:rFonts w:ascii="Times New Roman" w:hAnsi="Times New Roman" w:cs="Times New Roman"/>
          <w:sz w:val="24"/>
        </w:rPr>
        <w:t>above-mentioned</w:t>
      </w:r>
      <w:r w:rsidRPr="00CE63C6">
        <w:rPr>
          <w:rFonts w:ascii="Times New Roman" w:hAnsi="Times New Roman" w:cs="Times New Roman"/>
          <w:sz w:val="24"/>
        </w:rPr>
        <w:t xml:space="preserve"> pathways individually only include a portion of </w:t>
      </w:r>
      <w:r w:rsidR="00277F84" w:rsidRPr="00CE63C6">
        <w:rPr>
          <w:rFonts w:ascii="Times New Roman" w:hAnsi="Times New Roman" w:cs="Times New Roman"/>
          <w:sz w:val="24"/>
        </w:rPr>
        <w:t xml:space="preserve">the pathway I have tried to put together. There were </w:t>
      </w:r>
      <w:r w:rsidR="0079076F">
        <w:rPr>
          <w:rFonts w:ascii="Times New Roman" w:hAnsi="Times New Roman" w:cs="Times New Roman"/>
          <w:sz w:val="24"/>
        </w:rPr>
        <w:t>multiple</w:t>
      </w:r>
      <w:r w:rsidR="00277F84" w:rsidRPr="00CE63C6">
        <w:rPr>
          <w:rFonts w:ascii="Times New Roman" w:hAnsi="Times New Roman" w:cs="Times New Roman"/>
          <w:sz w:val="24"/>
        </w:rPr>
        <w:t xml:space="preserve"> overlaps and connections between them, that I discovered</w:t>
      </w:r>
      <w:r w:rsidR="0079076F">
        <w:rPr>
          <w:rFonts w:ascii="Times New Roman" w:hAnsi="Times New Roman" w:cs="Times New Roman"/>
          <w:sz w:val="24"/>
        </w:rPr>
        <w:t xml:space="preserve"> only upon reading</w:t>
      </w:r>
      <w:r w:rsidR="00277F84" w:rsidRPr="00CE63C6">
        <w:rPr>
          <w:rFonts w:ascii="Times New Roman" w:hAnsi="Times New Roman" w:cs="Times New Roman"/>
          <w:sz w:val="24"/>
        </w:rPr>
        <w:t xml:space="preserve"> the literature. </w:t>
      </w:r>
      <w:r w:rsidR="00EC2120" w:rsidRPr="00CE63C6">
        <w:rPr>
          <w:rFonts w:ascii="Times New Roman" w:hAnsi="Times New Roman" w:cs="Times New Roman"/>
          <w:sz w:val="24"/>
        </w:rPr>
        <w:t xml:space="preserve">Also, all these pathways included </w:t>
      </w:r>
      <w:r w:rsidR="009F3A05" w:rsidRPr="00CE63C6">
        <w:rPr>
          <w:rFonts w:ascii="Times New Roman" w:hAnsi="Times New Roman" w:cs="Times New Roman"/>
          <w:sz w:val="24"/>
        </w:rPr>
        <w:t>related</w:t>
      </w:r>
      <w:r w:rsidR="00EC2120" w:rsidRPr="00CE63C6">
        <w:rPr>
          <w:rFonts w:ascii="Times New Roman" w:hAnsi="Times New Roman" w:cs="Times New Roman"/>
          <w:sz w:val="24"/>
        </w:rPr>
        <w:t xml:space="preserve"> reactions that did not involve sulfur</w:t>
      </w:r>
      <w:r w:rsidR="009F3A05" w:rsidRPr="00CE63C6">
        <w:rPr>
          <w:rFonts w:ascii="Times New Roman" w:hAnsi="Times New Roman" w:cs="Times New Roman"/>
          <w:sz w:val="24"/>
        </w:rPr>
        <w:t>-containing compounds</w:t>
      </w:r>
      <w:r w:rsidR="00EC2120" w:rsidRPr="00CE63C6">
        <w:rPr>
          <w:rFonts w:ascii="Times New Roman" w:hAnsi="Times New Roman" w:cs="Times New Roman"/>
          <w:sz w:val="24"/>
        </w:rPr>
        <w:t>, which I have almost fully avoid</w:t>
      </w:r>
      <w:r w:rsidR="00F05325" w:rsidRPr="00CE63C6">
        <w:rPr>
          <w:rFonts w:ascii="Times New Roman" w:hAnsi="Times New Roman" w:cs="Times New Roman"/>
          <w:sz w:val="24"/>
        </w:rPr>
        <w:t>ed</w:t>
      </w:r>
      <w:r w:rsidR="00EC2120" w:rsidRPr="00CE63C6">
        <w:rPr>
          <w:rFonts w:ascii="Times New Roman" w:hAnsi="Times New Roman" w:cs="Times New Roman"/>
          <w:sz w:val="24"/>
        </w:rPr>
        <w:t xml:space="preserve"> in my pathway.</w:t>
      </w:r>
      <w:r w:rsidR="00AB7E1F" w:rsidRPr="00CE63C6">
        <w:rPr>
          <w:rFonts w:ascii="Times New Roman" w:hAnsi="Times New Roman" w:cs="Times New Roman"/>
          <w:sz w:val="24"/>
        </w:rPr>
        <w:t xml:space="preserve"> </w:t>
      </w:r>
    </w:p>
    <w:p w14:paraId="4D27F1CB" w14:textId="01B91518" w:rsidR="00AB7E1F" w:rsidRPr="00CE63C6" w:rsidRDefault="00AB7E1F" w:rsidP="006555C8">
      <w:pPr>
        <w:jc w:val="both"/>
        <w:rPr>
          <w:rFonts w:ascii="Times New Roman" w:hAnsi="Times New Roman" w:cs="Times New Roman"/>
          <w:sz w:val="24"/>
        </w:rPr>
      </w:pPr>
      <w:r w:rsidRPr="00CE63C6">
        <w:rPr>
          <w:rFonts w:ascii="Times New Roman" w:hAnsi="Times New Roman" w:cs="Times New Roman"/>
          <w:sz w:val="24"/>
        </w:rPr>
        <w:t>Notably, none of the pathways showed the full picture of hydrogen sulfide production and degradation</w:t>
      </w:r>
      <w:r w:rsidR="00941341" w:rsidRPr="00CE63C6">
        <w:rPr>
          <w:rFonts w:ascii="Times New Roman" w:hAnsi="Times New Roman" w:cs="Times New Roman"/>
          <w:sz w:val="24"/>
        </w:rPr>
        <w:t xml:space="preserve">, some even not including it at all. </w:t>
      </w:r>
    </w:p>
    <w:p w14:paraId="7B8D8C70" w14:textId="4DF9B6D5" w:rsidR="001D2D2D" w:rsidRPr="00F76B2B" w:rsidRDefault="000F76F8" w:rsidP="006555C8">
      <w:pPr>
        <w:jc w:val="both"/>
        <w:rPr>
          <w:rFonts w:ascii="Times New Roman" w:hAnsi="Times New Roman" w:cs="Times New Roman"/>
          <w:sz w:val="24"/>
        </w:rPr>
      </w:pPr>
      <w:r w:rsidRPr="00CE63C6">
        <w:rPr>
          <w:rFonts w:ascii="Times New Roman" w:hAnsi="Times New Roman" w:cs="Times New Roman"/>
          <w:sz w:val="24"/>
        </w:rPr>
        <w:t xml:space="preserve">Aside from the available pathway diagrams, most of the information </w:t>
      </w:r>
      <w:r w:rsidR="009A6C13">
        <w:rPr>
          <w:rFonts w:ascii="Times New Roman" w:hAnsi="Times New Roman" w:cs="Times New Roman"/>
          <w:sz w:val="24"/>
        </w:rPr>
        <w:t xml:space="preserve">that </w:t>
      </w:r>
      <w:r w:rsidRPr="00CE63C6">
        <w:rPr>
          <w:rFonts w:ascii="Times New Roman" w:hAnsi="Times New Roman" w:cs="Times New Roman"/>
          <w:sz w:val="24"/>
        </w:rPr>
        <w:t>I gathered about my pathway came from reviews and primary research papers from Pub</w:t>
      </w:r>
      <w:r w:rsidR="005958B6" w:rsidRPr="00CE63C6">
        <w:rPr>
          <w:rFonts w:ascii="Times New Roman" w:hAnsi="Times New Roman" w:cs="Times New Roman"/>
          <w:sz w:val="24"/>
        </w:rPr>
        <w:t>M</w:t>
      </w:r>
      <w:r w:rsidRPr="00CE63C6">
        <w:rPr>
          <w:rFonts w:ascii="Times New Roman" w:hAnsi="Times New Roman" w:cs="Times New Roman"/>
          <w:sz w:val="24"/>
        </w:rPr>
        <w:t xml:space="preserve">ed. In addition, I found the </w:t>
      </w:r>
      <w:hyperlink r:id="rId15" w:history="1">
        <w:r w:rsidRPr="00CE63C6">
          <w:rPr>
            <w:rStyle w:val="Hyperlink"/>
            <w:rFonts w:ascii="Times New Roman" w:hAnsi="Times New Roman" w:cs="Times New Roman"/>
            <w:sz w:val="24"/>
          </w:rPr>
          <w:t>Human Metabolome Database</w:t>
        </w:r>
      </w:hyperlink>
      <w:r w:rsidRPr="00CE63C6">
        <w:rPr>
          <w:rFonts w:ascii="Times New Roman" w:hAnsi="Times New Roman" w:cs="Times New Roman"/>
          <w:sz w:val="24"/>
        </w:rPr>
        <w:t xml:space="preserve"> and </w:t>
      </w:r>
      <w:hyperlink r:id="rId16" w:history="1">
        <w:r w:rsidRPr="00CE63C6">
          <w:rPr>
            <w:rStyle w:val="Hyperlink"/>
            <w:rFonts w:ascii="Times New Roman" w:hAnsi="Times New Roman" w:cs="Times New Roman"/>
            <w:sz w:val="24"/>
          </w:rPr>
          <w:t>UniProt</w:t>
        </w:r>
      </w:hyperlink>
      <w:r w:rsidR="005044E6" w:rsidRPr="00CE63C6">
        <w:rPr>
          <w:rFonts w:ascii="Times New Roman" w:hAnsi="Times New Roman" w:cs="Times New Roman"/>
          <w:sz w:val="24"/>
        </w:rPr>
        <w:t xml:space="preserve"> websites very useful as starting material for biochemicals and proteins</w:t>
      </w:r>
      <w:ins w:id="6" w:author="Tom Freeman" w:date="2019-01-03T17:22:00Z">
        <w:r w:rsidR="006577FF">
          <w:rPr>
            <w:rFonts w:ascii="Times New Roman" w:hAnsi="Times New Roman" w:cs="Times New Roman"/>
            <w:sz w:val="24"/>
          </w:rPr>
          <w:t>,</w:t>
        </w:r>
      </w:ins>
      <w:r w:rsidR="005044E6" w:rsidRPr="00CE63C6">
        <w:rPr>
          <w:rFonts w:ascii="Times New Roman" w:hAnsi="Times New Roman" w:cs="Times New Roman"/>
          <w:sz w:val="24"/>
        </w:rPr>
        <w:t xml:space="preserve"> respectively. </w:t>
      </w:r>
      <w:r w:rsidRPr="00CE63C6">
        <w:rPr>
          <w:rFonts w:ascii="Times New Roman" w:hAnsi="Times New Roman" w:cs="Times New Roman"/>
          <w:sz w:val="24"/>
        </w:rPr>
        <w:t xml:space="preserve">  </w:t>
      </w:r>
    </w:p>
    <w:p w14:paraId="2652BCBC" w14:textId="77777777" w:rsidR="00712CC6" w:rsidRDefault="00712CC6" w:rsidP="00F76B2B">
      <w:pPr>
        <w:rPr>
          <w:rFonts w:ascii="Times New Roman" w:hAnsi="Times New Roman" w:cs="Times New Roman"/>
          <w:b/>
          <w:sz w:val="28"/>
        </w:rPr>
      </w:pPr>
    </w:p>
    <w:p w14:paraId="7C65DF80" w14:textId="77777777" w:rsidR="00712CC6" w:rsidRDefault="00712CC6" w:rsidP="00F76B2B">
      <w:pPr>
        <w:rPr>
          <w:rFonts w:ascii="Times New Roman" w:hAnsi="Times New Roman" w:cs="Times New Roman"/>
          <w:b/>
          <w:sz w:val="28"/>
        </w:rPr>
      </w:pPr>
    </w:p>
    <w:p w14:paraId="7E40443C" w14:textId="77777777" w:rsidR="00712CC6" w:rsidRDefault="00712CC6" w:rsidP="00F76B2B">
      <w:pPr>
        <w:rPr>
          <w:rFonts w:ascii="Times New Roman" w:hAnsi="Times New Roman" w:cs="Times New Roman"/>
          <w:b/>
          <w:sz w:val="28"/>
        </w:rPr>
      </w:pPr>
    </w:p>
    <w:p w14:paraId="066164FD" w14:textId="77777777" w:rsidR="00712CC6" w:rsidRDefault="00712CC6" w:rsidP="00F76B2B">
      <w:pPr>
        <w:rPr>
          <w:rFonts w:ascii="Times New Roman" w:hAnsi="Times New Roman" w:cs="Times New Roman"/>
          <w:b/>
          <w:sz w:val="28"/>
        </w:rPr>
      </w:pPr>
    </w:p>
    <w:p w14:paraId="069C5A2D" w14:textId="77777777" w:rsidR="00712CC6" w:rsidRDefault="00712CC6" w:rsidP="00F76B2B">
      <w:pPr>
        <w:rPr>
          <w:rFonts w:ascii="Times New Roman" w:hAnsi="Times New Roman" w:cs="Times New Roman"/>
          <w:b/>
          <w:sz w:val="28"/>
        </w:rPr>
      </w:pPr>
    </w:p>
    <w:p w14:paraId="7F92B51C" w14:textId="616BFB80" w:rsidR="00F76B2B" w:rsidRPr="00CE63C6" w:rsidRDefault="00F76B2B" w:rsidP="00F76B2B">
      <w:pPr>
        <w:rPr>
          <w:rFonts w:ascii="Times New Roman" w:hAnsi="Times New Roman" w:cs="Times New Roman"/>
          <w:b/>
          <w:sz w:val="28"/>
        </w:rPr>
      </w:pPr>
      <w:r>
        <w:rPr>
          <w:rFonts w:ascii="Times New Roman" w:hAnsi="Times New Roman" w:cs="Times New Roman"/>
          <w:b/>
          <w:sz w:val="28"/>
        </w:rPr>
        <w:lastRenderedPageBreak/>
        <w:t xml:space="preserve">Simplified overview diagram of the whole pathway </w:t>
      </w:r>
    </w:p>
    <w:p w14:paraId="2773FEFF" w14:textId="56C33AC4" w:rsidR="00F76B2B" w:rsidRDefault="00F76B2B">
      <w:pPr>
        <w:rPr>
          <w:rFonts w:ascii="Times New Roman" w:hAnsi="Times New Roman" w:cs="Times New Roman"/>
          <w:b/>
          <w:sz w:val="28"/>
        </w:rPr>
      </w:pPr>
    </w:p>
    <w:p w14:paraId="08A0B2F9" w14:textId="7052A7D8" w:rsidR="00F76B2B" w:rsidRDefault="006577FF">
      <w:pPr>
        <w:rPr>
          <w:rFonts w:ascii="Times New Roman" w:hAnsi="Times New Roman" w:cs="Times New Roman"/>
          <w:b/>
          <w:sz w:val="28"/>
        </w:rPr>
      </w:pPr>
      <w:r>
        <w:rPr>
          <w:noProof/>
        </w:rPr>
        <w:drawing>
          <wp:anchor distT="0" distB="0" distL="114300" distR="114300" simplePos="0" relativeHeight="251694080" behindDoc="1" locked="0" layoutInCell="1" allowOverlap="1" wp14:anchorId="71820666" wp14:editId="0E3C610D">
            <wp:simplePos x="0" y="0"/>
            <wp:positionH relativeFrom="margin">
              <wp:posOffset>-635</wp:posOffset>
            </wp:positionH>
            <wp:positionV relativeFrom="paragraph">
              <wp:posOffset>320675</wp:posOffset>
            </wp:positionV>
            <wp:extent cx="5986780" cy="2657475"/>
            <wp:effectExtent l="0" t="0" r="0" b="9525"/>
            <wp:wrapTight wrapText="bothSides">
              <wp:wrapPolygon edited="0">
                <wp:start x="0" y="0"/>
                <wp:lineTo x="0" y="21523"/>
                <wp:lineTo x="21513" y="21523"/>
                <wp:lineTo x="21513"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986780" cy="2657475"/>
                    </a:xfrm>
                    <a:prstGeom prst="rect">
                      <a:avLst/>
                    </a:prstGeom>
                  </pic:spPr>
                </pic:pic>
              </a:graphicData>
            </a:graphic>
            <wp14:sizeRelH relativeFrom="margin">
              <wp14:pctWidth>0</wp14:pctWidth>
            </wp14:sizeRelH>
            <wp14:sizeRelV relativeFrom="margin">
              <wp14:pctHeight>0</wp14:pctHeight>
            </wp14:sizeRelV>
          </wp:anchor>
        </w:drawing>
      </w:r>
    </w:p>
    <w:p w14:paraId="1FFEE006" w14:textId="2DFE09AC" w:rsidR="00F76B2B" w:rsidRDefault="00983226">
      <w:pPr>
        <w:rPr>
          <w:rFonts w:ascii="Times New Roman" w:hAnsi="Times New Roman" w:cs="Times New Roman"/>
          <w:b/>
          <w:sz w:val="28"/>
        </w:rPr>
      </w:pPr>
      <w:r w:rsidRPr="00CE63C6">
        <w:rPr>
          <w:rFonts w:ascii="Times New Roman" w:hAnsi="Times New Roman" w:cs="Times New Roman"/>
          <w:noProof/>
          <w:sz w:val="24"/>
        </w:rPr>
        <mc:AlternateContent>
          <mc:Choice Requires="wps">
            <w:drawing>
              <wp:anchor distT="45720" distB="45720" distL="114300" distR="114300" simplePos="0" relativeHeight="251696128" behindDoc="1" locked="0" layoutInCell="1" allowOverlap="1" wp14:anchorId="634E4B5B" wp14:editId="76EC9B4A">
                <wp:simplePos x="0" y="0"/>
                <wp:positionH relativeFrom="margin">
                  <wp:posOffset>-95250</wp:posOffset>
                </wp:positionH>
                <wp:positionV relativeFrom="paragraph">
                  <wp:posOffset>2748280</wp:posOffset>
                </wp:positionV>
                <wp:extent cx="4533900" cy="1404620"/>
                <wp:effectExtent l="0" t="0" r="0" b="2540"/>
                <wp:wrapTight wrapText="bothSides">
                  <wp:wrapPolygon edited="0">
                    <wp:start x="0" y="0"/>
                    <wp:lineTo x="0" y="20608"/>
                    <wp:lineTo x="21509" y="20608"/>
                    <wp:lineTo x="21509" y="0"/>
                    <wp:lineTo x="0" y="0"/>
                  </wp:wrapPolygon>
                </wp:wrapTight>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33900" cy="1404620"/>
                        </a:xfrm>
                        <a:prstGeom prst="rect">
                          <a:avLst/>
                        </a:prstGeom>
                        <a:solidFill>
                          <a:srgbClr val="FFFFFF"/>
                        </a:solidFill>
                        <a:ln w="9525">
                          <a:noFill/>
                          <a:miter lim="800000"/>
                          <a:headEnd/>
                          <a:tailEnd/>
                        </a:ln>
                      </wps:spPr>
                      <wps:txbx>
                        <w:txbxContent>
                          <w:p w14:paraId="3CD0FECA" w14:textId="7A172569" w:rsidR="00F76B2B" w:rsidRPr="00983226" w:rsidRDefault="00F76B2B" w:rsidP="00F76B2B">
                            <w:pPr>
                              <w:jc w:val="both"/>
                              <w:rPr>
                                <w:rFonts w:ascii="Times New Roman" w:hAnsi="Times New Roman" w:cs="Times New Roman"/>
                                <w:rPrChange w:id="7" w:author="Tom Freeman" w:date="2019-01-03T17:22:00Z">
                                  <w:rPr>
                                    <w:rFonts w:ascii="Times New Roman" w:hAnsi="Times New Roman" w:cs="Times New Roman"/>
                                    <w:sz w:val="16"/>
                                  </w:rPr>
                                </w:rPrChange>
                              </w:rPr>
                            </w:pPr>
                            <w:r w:rsidRPr="00983226">
                              <w:rPr>
                                <w:rFonts w:ascii="Times New Roman" w:hAnsi="Times New Roman" w:cs="Times New Roman"/>
                                <w:b/>
                                <w:i/>
                                <w:rPrChange w:id="8" w:author="Tom Freeman" w:date="2019-01-03T17:22:00Z">
                                  <w:rPr>
                                    <w:rFonts w:ascii="Times New Roman" w:hAnsi="Times New Roman" w:cs="Times New Roman"/>
                                    <w:b/>
                                    <w:i/>
                                    <w:sz w:val="16"/>
                                  </w:rPr>
                                </w:rPrChange>
                              </w:rPr>
                              <w:t>Figure 1.</w:t>
                            </w:r>
                            <w:r w:rsidRPr="00983226">
                              <w:rPr>
                                <w:rFonts w:ascii="Times New Roman" w:hAnsi="Times New Roman" w:cs="Times New Roman"/>
                                <w:rPrChange w:id="9" w:author="Tom Freeman" w:date="2019-01-03T17:22:00Z">
                                  <w:rPr>
                                    <w:rFonts w:ascii="Times New Roman" w:hAnsi="Times New Roman" w:cs="Times New Roman"/>
                                    <w:sz w:val="16"/>
                                  </w:rPr>
                                </w:rPrChange>
                              </w:rPr>
                              <w:t xml:space="preserve"> Simplified overview of the sulfur amino acid metabolism pathway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34E4B5B" id="_x0000_t202" coordsize="21600,21600" o:spt="202" path="m,l,21600r21600,l21600,xe">
                <v:stroke joinstyle="miter"/>
                <v:path gradientshapeok="t" o:connecttype="rect"/>
              </v:shapetype>
              <v:shape id="Text Box 2" o:spid="_x0000_s1026" type="#_x0000_t202" style="position:absolute;margin-left:-7.5pt;margin-top:216.4pt;width:357pt;height:110.6pt;z-index:-25162035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" stroked="f">
                <v:textbox style="mso-fit-shape-to-text:t">
                  <w:txbxContent>
                    <w:p w14:paraId="3CD0FECA" w14:textId="7A172569" w:rsidR="00F76B2B" w:rsidRPr="00983226" w:rsidRDefault="00F76B2B" w:rsidP="00F76B2B">
                      <w:pPr>
                        <w:jc w:val="both"/>
                        <w:rPr>
                          <w:rFonts w:ascii="Times New Roman" w:hAnsi="Times New Roman" w:cs="Times New Roman"/>
                          <w:rPrChange w:id="10" w:author="Tom Freeman" w:date="2019-01-03T17:22:00Z">
                            <w:rPr>
                              <w:rFonts w:ascii="Times New Roman" w:hAnsi="Times New Roman" w:cs="Times New Roman"/>
                              <w:sz w:val="16"/>
                            </w:rPr>
                          </w:rPrChange>
                        </w:rPr>
                      </w:pPr>
                      <w:r w:rsidRPr="00983226">
                        <w:rPr>
                          <w:rFonts w:ascii="Times New Roman" w:hAnsi="Times New Roman" w:cs="Times New Roman"/>
                          <w:b/>
                          <w:i/>
                          <w:rPrChange w:id="11" w:author="Tom Freeman" w:date="2019-01-03T17:22:00Z">
                            <w:rPr>
                              <w:rFonts w:ascii="Times New Roman" w:hAnsi="Times New Roman" w:cs="Times New Roman"/>
                              <w:b/>
                              <w:i/>
                              <w:sz w:val="16"/>
                            </w:rPr>
                          </w:rPrChange>
                        </w:rPr>
                        <w:t>Figure 1.</w:t>
                      </w:r>
                      <w:r w:rsidRPr="00983226">
                        <w:rPr>
                          <w:rFonts w:ascii="Times New Roman" w:hAnsi="Times New Roman" w:cs="Times New Roman"/>
                          <w:rPrChange w:id="12" w:author="Tom Freeman" w:date="2019-01-03T17:22:00Z">
                            <w:rPr>
                              <w:rFonts w:ascii="Times New Roman" w:hAnsi="Times New Roman" w:cs="Times New Roman"/>
                              <w:sz w:val="16"/>
                            </w:rPr>
                          </w:rPrChange>
                        </w:rPr>
                        <w:t xml:space="preserve"> Simplified overview of the sulfur amino acid metabolism pathway</w:t>
                      </w:r>
                    </w:p>
                  </w:txbxContent>
                </v:textbox>
                <w10:wrap type="tight" anchorx="margin"/>
              </v:shape>
            </w:pict>
          </mc:Fallback>
        </mc:AlternateContent>
      </w:r>
    </w:p>
    <w:p w14:paraId="6297622B" w14:textId="77777777" w:rsidR="00F76B2B" w:rsidRDefault="00F76B2B">
      <w:pPr>
        <w:rPr>
          <w:rFonts w:ascii="Times New Roman" w:hAnsi="Times New Roman" w:cs="Times New Roman"/>
          <w:b/>
          <w:sz w:val="28"/>
        </w:rPr>
      </w:pPr>
    </w:p>
    <w:p w14:paraId="1D55598B" w14:textId="77777777" w:rsidR="00F76B2B" w:rsidRDefault="00F76B2B">
      <w:pPr>
        <w:rPr>
          <w:rFonts w:ascii="Times New Roman" w:hAnsi="Times New Roman" w:cs="Times New Roman"/>
          <w:b/>
          <w:sz w:val="28"/>
        </w:rPr>
      </w:pPr>
    </w:p>
    <w:p w14:paraId="64DC8EB3" w14:textId="77777777" w:rsidR="00F76B2B" w:rsidRDefault="00F76B2B">
      <w:pPr>
        <w:rPr>
          <w:rFonts w:ascii="Times New Roman" w:hAnsi="Times New Roman" w:cs="Times New Roman"/>
          <w:b/>
          <w:sz w:val="28"/>
        </w:rPr>
      </w:pPr>
    </w:p>
    <w:p w14:paraId="593A159B" w14:textId="77777777" w:rsidR="00F76B2B" w:rsidRDefault="00F76B2B">
      <w:pPr>
        <w:rPr>
          <w:rFonts w:ascii="Times New Roman" w:hAnsi="Times New Roman" w:cs="Times New Roman"/>
          <w:b/>
          <w:sz w:val="28"/>
        </w:rPr>
      </w:pPr>
    </w:p>
    <w:p w14:paraId="6E8335FD" w14:textId="77777777" w:rsidR="00F76B2B" w:rsidRDefault="00F76B2B">
      <w:pPr>
        <w:rPr>
          <w:rFonts w:ascii="Times New Roman" w:hAnsi="Times New Roman" w:cs="Times New Roman"/>
          <w:b/>
          <w:sz w:val="28"/>
        </w:rPr>
      </w:pPr>
    </w:p>
    <w:p w14:paraId="39328C21" w14:textId="77777777" w:rsidR="00F76B2B" w:rsidRDefault="00F76B2B">
      <w:pPr>
        <w:rPr>
          <w:rFonts w:ascii="Times New Roman" w:hAnsi="Times New Roman" w:cs="Times New Roman"/>
          <w:b/>
          <w:sz w:val="28"/>
        </w:rPr>
      </w:pPr>
    </w:p>
    <w:p w14:paraId="40224099" w14:textId="77777777" w:rsidR="00F76B2B" w:rsidRDefault="00F76B2B">
      <w:pPr>
        <w:rPr>
          <w:rFonts w:ascii="Times New Roman" w:hAnsi="Times New Roman" w:cs="Times New Roman"/>
          <w:b/>
          <w:sz w:val="28"/>
        </w:rPr>
      </w:pPr>
    </w:p>
    <w:p w14:paraId="6DD4526A" w14:textId="77777777" w:rsidR="00F76B2B" w:rsidRDefault="00F76B2B">
      <w:pPr>
        <w:rPr>
          <w:rFonts w:ascii="Times New Roman" w:hAnsi="Times New Roman" w:cs="Times New Roman"/>
          <w:b/>
          <w:sz w:val="28"/>
        </w:rPr>
      </w:pPr>
    </w:p>
    <w:p w14:paraId="303A1F20" w14:textId="6651DE91" w:rsidR="00F76B2B" w:rsidRDefault="00F76B2B">
      <w:pPr>
        <w:rPr>
          <w:rFonts w:ascii="Times New Roman" w:hAnsi="Times New Roman" w:cs="Times New Roman"/>
          <w:b/>
          <w:sz w:val="28"/>
        </w:rPr>
      </w:pPr>
      <w:r>
        <w:rPr>
          <w:rFonts w:ascii="Times New Roman" w:hAnsi="Times New Roman" w:cs="Times New Roman"/>
          <w:b/>
          <w:sz w:val="28"/>
        </w:rPr>
        <w:br w:type="page"/>
      </w:r>
    </w:p>
    <w:p w14:paraId="572E711A" w14:textId="77ECADF0" w:rsidR="006E057E" w:rsidRPr="00CE63C6" w:rsidRDefault="006E057E" w:rsidP="00F05325">
      <w:pPr>
        <w:rPr>
          <w:rFonts w:ascii="Times New Roman" w:hAnsi="Times New Roman" w:cs="Times New Roman"/>
          <w:sz w:val="24"/>
        </w:rPr>
      </w:pPr>
      <w:r w:rsidRPr="00CE63C6">
        <w:rPr>
          <w:rFonts w:ascii="Times New Roman" w:hAnsi="Times New Roman" w:cs="Times New Roman"/>
          <w:b/>
          <w:sz w:val="28"/>
        </w:rPr>
        <w:lastRenderedPageBreak/>
        <w:t xml:space="preserve">Description of parts </w:t>
      </w:r>
    </w:p>
    <w:p w14:paraId="5DB49F8D" w14:textId="77777777" w:rsidR="00CB22BA" w:rsidRDefault="00CB22BA" w:rsidP="00F05325">
      <w:pPr>
        <w:rPr>
          <w:rFonts w:ascii="Times New Roman" w:hAnsi="Times New Roman" w:cs="Times New Roman"/>
          <w:sz w:val="24"/>
        </w:rPr>
      </w:pPr>
    </w:p>
    <w:p w14:paraId="7080C79F" w14:textId="0AC97470" w:rsidR="00463BE1" w:rsidRPr="00A05A6E" w:rsidRDefault="00473082" w:rsidP="00F05325">
      <w:pPr>
        <w:rPr>
          <w:rFonts w:ascii="Times New Roman" w:hAnsi="Times New Roman" w:cs="Times New Roman"/>
          <w:i/>
          <w:sz w:val="24"/>
          <w:u w:val="single"/>
        </w:rPr>
      </w:pPr>
      <w:r w:rsidRPr="00A05A6E">
        <w:rPr>
          <w:rFonts w:ascii="Times New Roman" w:hAnsi="Times New Roman" w:cs="Times New Roman"/>
          <w:i/>
          <w:sz w:val="24"/>
          <w:u w:val="single"/>
        </w:rPr>
        <w:t xml:space="preserve">Met to </w:t>
      </w:r>
      <w:proofErr w:type="spellStart"/>
      <w:r w:rsidRPr="00A05A6E">
        <w:rPr>
          <w:rFonts w:ascii="Times New Roman" w:hAnsi="Times New Roman" w:cs="Times New Roman"/>
          <w:i/>
          <w:sz w:val="24"/>
          <w:u w:val="single"/>
        </w:rPr>
        <w:t>Cys</w:t>
      </w:r>
      <w:proofErr w:type="spellEnd"/>
      <w:r w:rsidRPr="00A05A6E">
        <w:rPr>
          <w:rFonts w:ascii="Times New Roman" w:hAnsi="Times New Roman" w:cs="Times New Roman"/>
          <w:i/>
          <w:sz w:val="24"/>
          <w:u w:val="single"/>
        </w:rPr>
        <w:t xml:space="preserve"> pathway</w:t>
      </w:r>
    </w:p>
    <w:p w14:paraId="2D4B3CB8" w14:textId="43D120DB" w:rsidR="00473082" w:rsidRPr="00CE63C6" w:rsidRDefault="00983226" w:rsidP="00AA700E">
      <w:pPr>
        <w:jc w:val="both"/>
        <w:rPr>
          <w:rFonts w:ascii="Times New Roman" w:hAnsi="Times New Roman" w:cs="Times New Roman"/>
          <w:sz w:val="24"/>
        </w:rPr>
      </w:pPr>
      <w:r w:rsidRPr="00CE63C6">
        <w:rPr>
          <w:rFonts w:ascii="Times New Roman" w:hAnsi="Times New Roman" w:cs="Times New Roman"/>
          <w:noProof/>
          <w:sz w:val="24"/>
        </w:rPr>
        <mc:AlternateContent>
          <mc:Choice Requires="wps">
            <w:drawing>
              <wp:anchor distT="45720" distB="45720" distL="114300" distR="114300" simplePos="0" relativeHeight="251661312" behindDoc="0" locked="0" layoutInCell="1" allowOverlap="1" wp14:anchorId="615A5DBF" wp14:editId="0391B6B1">
                <wp:simplePos x="0" y="0"/>
                <wp:positionH relativeFrom="column">
                  <wp:posOffset>-477856</wp:posOffset>
                </wp:positionH>
                <wp:positionV relativeFrom="paragraph">
                  <wp:posOffset>4363827</wp:posOffset>
                </wp:positionV>
                <wp:extent cx="3555365" cy="459105"/>
                <wp:effectExtent l="0" t="0" r="698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55365" cy="459105"/>
                        </a:xfrm>
                        <a:prstGeom prst="rect">
                          <a:avLst/>
                        </a:prstGeom>
                        <a:solidFill>
                          <a:srgbClr val="FFFFFF"/>
                        </a:solidFill>
                        <a:ln w="9525">
                          <a:noFill/>
                          <a:miter lim="800000"/>
                          <a:headEnd/>
                          <a:tailEnd/>
                        </a:ln>
                      </wps:spPr>
                      <wps:txbx>
                        <w:txbxContent>
                          <w:p w14:paraId="1CF34035" w14:textId="4E7BF46D" w:rsidR="00B205CD" w:rsidRPr="00983226" w:rsidRDefault="00B205CD" w:rsidP="005F524D">
                            <w:pPr>
                              <w:jc w:val="both"/>
                              <w:rPr>
                                <w:rFonts w:ascii="Times New Roman" w:hAnsi="Times New Roman" w:cs="Times New Roman"/>
                                <w:rPrChange w:id="13" w:author="Tom Freeman" w:date="2019-01-03T17:26:00Z">
                                  <w:rPr>
                                    <w:rFonts w:ascii="Times New Roman" w:hAnsi="Times New Roman" w:cs="Times New Roman"/>
                                    <w:sz w:val="16"/>
                                  </w:rPr>
                                </w:rPrChange>
                              </w:rPr>
                            </w:pPr>
                            <w:r w:rsidRPr="00983226">
                              <w:rPr>
                                <w:rFonts w:ascii="Times New Roman" w:hAnsi="Times New Roman" w:cs="Times New Roman"/>
                                <w:b/>
                                <w:i/>
                                <w:rPrChange w:id="14" w:author="Tom Freeman" w:date="2019-01-03T17:26:00Z">
                                  <w:rPr>
                                    <w:rFonts w:ascii="Times New Roman" w:hAnsi="Times New Roman" w:cs="Times New Roman"/>
                                    <w:b/>
                                    <w:i/>
                                    <w:sz w:val="16"/>
                                  </w:rPr>
                                </w:rPrChange>
                              </w:rPr>
                              <w:t xml:space="preserve">Figure </w:t>
                            </w:r>
                            <w:r w:rsidR="00F76B2B" w:rsidRPr="00983226">
                              <w:rPr>
                                <w:rFonts w:ascii="Times New Roman" w:hAnsi="Times New Roman" w:cs="Times New Roman"/>
                                <w:b/>
                                <w:i/>
                                <w:rPrChange w:id="15" w:author="Tom Freeman" w:date="2019-01-03T17:26:00Z">
                                  <w:rPr>
                                    <w:rFonts w:ascii="Times New Roman" w:hAnsi="Times New Roman" w:cs="Times New Roman"/>
                                    <w:b/>
                                    <w:i/>
                                    <w:sz w:val="16"/>
                                  </w:rPr>
                                </w:rPrChange>
                              </w:rPr>
                              <w:t>2</w:t>
                            </w:r>
                            <w:r w:rsidRPr="00983226">
                              <w:rPr>
                                <w:rFonts w:ascii="Times New Roman" w:hAnsi="Times New Roman" w:cs="Times New Roman"/>
                                <w:b/>
                                <w:i/>
                                <w:rPrChange w:id="16" w:author="Tom Freeman" w:date="2019-01-03T17:26:00Z">
                                  <w:rPr>
                                    <w:rFonts w:ascii="Times New Roman" w:hAnsi="Times New Roman" w:cs="Times New Roman"/>
                                    <w:b/>
                                    <w:i/>
                                    <w:sz w:val="16"/>
                                  </w:rPr>
                                </w:rPrChange>
                              </w:rPr>
                              <w:t>.</w:t>
                            </w:r>
                            <w:r w:rsidRPr="00983226">
                              <w:rPr>
                                <w:rFonts w:ascii="Times New Roman" w:hAnsi="Times New Roman" w:cs="Times New Roman"/>
                                <w:rPrChange w:id="17" w:author="Tom Freeman" w:date="2019-01-03T17:26:00Z">
                                  <w:rPr>
                                    <w:rFonts w:ascii="Times New Roman" w:hAnsi="Times New Roman" w:cs="Times New Roman"/>
                                    <w:sz w:val="16"/>
                                  </w:rPr>
                                </w:rPrChange>
                              </w:rPr>
                              <w:t xml:space="preserve"> SAM is converted to SAH by DNA methyltransferases 1, 3A and 3B by transferring the methyl group in SAM to DNA</w:t>
                            </w:r>
                            <w:ins w:id="18" w:author="Tom Freeman" w:date="2019-01-03T17:26:00Z">
                              <w:r w:rsidR="00983226">
                                <w:rPr>
                                  <w:rFonts w:ascii="Times New Roman" w:hAnsi="Times New Roman" w:cs="Times New Roman"/>
                                </w:rPr>
                                <w:t>.</w:t>
                              </w:r>
                            </w:ins>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5A5DBF" id="_x0000_s1027" type="#_x0000_t202" style="position:absolute;left:0;text-align:left;margin-left:-37.65pt;margin-top:343.6pt;width:279.95pt;height:36.1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" stroked="f">
                <v:textbox>
                  <w:txbxContent>
                    <w:p w14:paraId="1CF34035" w14:textId="4E7BF46D" w:rsidR="00B205CD" w:rsidRPr="00983226" w:rsidRDefault="00B205CD" w:rsidP="005F524D">
                      <w:pPr>
                        <w:jc w:val="both"/>
                        <w:rPr>
                          <w:rFonts w:ascii="Times New Roman" w:hAnsi="Times New Roman" w:cs="Times New Roman"/>
                          <w:rPrChange w:id="19" w:author="Tom Freeman" w:date="2019-01-03T17:26:00Z">
                            <w:rPr>
                              <w:rFonts w:ascii="Times New Roman" w:hAnsi="Times New Roman" w:cs="Times New Roman"/>
                              <w:sz w:val="16"/>
                            </w:rPr>
                          </w:rPrChange>
                        </w:rPr>
                      </w:pPr>
                      <w:r w:rsidRPr="00983226">
                        <w:rPr>
                          <w:rFonts w:ascii="Times New Roman" w:hAnsi="Times New Roman" w:cs="Times New Roman"/>
                          <w:b/>
                          <w:i/>
                          <w:rPrChange w:id="20" w:author="Tom Freeman" w:date="2019-01-03T17:26:00Z">
                            <w:rPr>
                              <w:rFonts w:ascii="Times New Roman" w:hAnsi="Times New Roman" w:cs="Times New Roman"/>
                              <w:b/>
                              <w:i/>
                              <w:sz w:val="16"/>
                            </w:rPr>
                          </w:rPrChange>
                        </w:rPr>
                        <w:t xml:space="preserve">Figure </w:t>
                      </w:r>
                      <w:r w:rsidR="00F76B2B" w:rsidRPr="00983226">
                        <w:rPr>
                          <w:rFonts w:ascii="Times New Roman" w:hAnsi="Times New Roman" w:cs="Times New Roman"/>
                          <w:b/>
                          <w:i/>
                          <w:rPrChange w:id="21" w:author="Tom Freeman" w:date="2019-01-03T17:26:00Z">
                            <w:rPr>
                              <w:rFonts w:ascii="Times New Roman" w:hAnsi="Times New Roman" w:cs="Times New Roman"/>
                              <w:b/>
                              <w:i/>
                              <w:sz w:val="16"/>
                            </w:rPr>
                          </w:rPrChange>
                        </w:rPr>
                        <w:t>2</w:t>
                      </w:r>
                      <w:r w:rsidRPr="00983226">
                        <w:rPr>
                          <w:rFonts w:ascii="Times New Roman" w:hAnsi="Times New Roman" w:cs="Times New Roman"/>
                          <w:b/>
                          <w:i/>
                          <w:rPrChange w:id="22" w:author="Tom Freeman" w:date="2019-01-03T17:26:00Z">
                            <w:rPr>
                              <w:rFonts w:ascii="Times New Roman" w:hAnsi="Times New Roman" w:cs="Times New Roman"/>
                              <w:b/>
                              <w:i/>
                              <w:sz w:val="16"/>
                            </w:rPr>
                          </w:rPrChange>
                        </w:rPr>
                        <w:t>.</w:t>
                      </w:r>
                      <w:r w:rsidRPr="00983226">
                        <w:rPr>
                          <w:rFonts w:ascii="Times New Roman" w:hAnsi="Times New Roman" w:cs="Times New Roman"/>
                          <w:rPrChange w:id="23" w:author="Tom Freeman" w:date="2019-01-03T17:26:00Z">
                            <w:rPr>
                              <w:rFonts w:ascii="Times New Roman" w:hAnsi="Times New Roman" w:cs="Times New Roman"/>
                              <w:sz w:val="16"/>
                            </w:rPr>
                          </w:rPrChange>
                        </w:rPr>
                        <w:t xml:space="preserve"> SAM is converted to SAH by DNA methyltransferases 1, 3A and 3B by transferring the methyl group in SAM to DNA</w:t>
                      </w:r>
                      <w:ins w:id="24" w:author="Tom Freeman" w:date="2019-01-03T17:26:00Z">
                        <w:r w:rsidR="00983226">
                          <w:rPr>
                            <w:rFonts w:ascii="Times New Roman" w:hAnsi="Times New Roman" w:cs="Times New Roman"/>
                          </w:rPr>
                          <w:t>.</w:t>
                        </w:r>
                      </w:ins>
                    </w:p>
                  </w:txbxContent>
                </v:textbox>
                <w10:wrap type="square"/>
              </v:shape>
            </w:pict>
          </mc:Fallback>
        </mc:AlternateContent>
      </w:r>
      <w:r w:rsidR="00783CE2" w:rsidRPr="00CE63C6">
        <w:rPr>
          <w:rFonts w:ascii="Times New Roman" w:hAnsi="Times New Roman" w:cs="Times New Roman"/>
          <w:noProof/>
          <w:sz w:val="24"/>
        </w:rPr>
        <mc:AlternateContent>
          <mc:Choice Requires="wps">
            <w:drawing>
              <wp:anchor distT="45720" distB="45720" distL="114300" distR="114300" simplePos="0" relativeHeight="251665408" behindDoc="0" locked="0" layoutInCell="1" allowOverlap="1" wp14:anchorId="12D1250B" wp14:editId="5E5FF60B">
                <wp:simplePos x="0" y="0"/>
                <wp:positionH relativeFrom="column">
                  <wp:posOffset>3400425</wp:posOffset>
                </wp:positionH>
                <wp:positionV relativeFrom="paragraph">
                  <wp:posOffset>4268470</wp:posOffset>
                </wp:positionV>
                <wp:extent cx="2874645" cy="1404620"/>
                <wp:effectExtent l="0" t="0" r="1905"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4645" cy="1404620"/>
                        </a:xfrm>
                        <a:prstGeom prst="rect">
                          <a:avLst/>
                        </a:prstGeom>
                        <a:solidFill>
                          <a:srgbClr val="FFFFFF"/>
                        </a:solidFill>
                        <a:ln w="9525">
                          <a:noFill/>
                          <a:miter lim="800000"/>
                          <a:headEnd/>
                          <a:tailEnd/>
                        </a:ln>
                      </wps:spPr>
                      <wps:txbx>
                        <w:txbxContent>
                          <w:p w14:paraId="7AB4C16F" w14:textId="045CDEFB" w:rsidR="00B205CD" w:rsidRPr="00983226" w:rsidRDefault="00B205CD" w:rsidP="005F524D">
                            <w:pPr>
                              <w:jc w:val="both"/>
                              <w:rPr>
                                <w:rFonts w:ascii="Times New Roman" w:hAnsi="Times New Roman" w:cs="Times New Roman"/>
                                <w:rPrChange w:id="25" w:author="Tom Freeman" w:date="2019-01-03T17:26:00Z">
                                  <w:rPr>
                                    <w:rFonts w:ascii="Times New Roman" w:hAnsi="Times New Roman" w:cs="Times New Roman"/>
                                    <w:sz w:val="16"/>
                                  </w:rPr>
                                </w:rPrChange>
                              </w:rPr>
                            </w:pPr>
                            <w:r w:rsidRPr="00983226">
                              <w:rPr>
                                <w:rFonts w:ascii="Times New Roman" w:hAnsi="Times New Roman" w:cs="Times New Roman"/>
                                <w:b/>
                                <w:i/>
                                <w:rPrChange w:id="26" w:author="Tom Freeman" w:date="2019-01-03T17:26:00Z">
                                  <w:rPr>
                                    <w:rFonts w:ascii="Times New Roman" w:hAnsi="Times New Roman" w:cs="Times New Roman"/>
                                    <w:b/>
                                    <w:i/>
                                    <w:sz w:val="16"/>
                                  </w:rPr>
                                </w:rPrChange>
                              </w:rPr>
                              <w:t xml:space="preserve">Figure </w:t>
                            </w:r>
                            <w:r w:rsidR="00F76B2B" w:rsidRPr="00983226">
                              <w:rPr>
                                <w:rFonts w:ascii="Times New Roman" w:hAnsi="Times New Roman" w:cs="Times New Roman"/>
                                <w:b/>
                                <w:i/>
                                <w:rPrChange w:id="27" w:author="Tom Freeman" w:date="2019-01-03T17:26:00Z">
                                  <w:rPr>
                                    <w:rFonts w:ascii="Times New Roman" w:hAnsi="Times New Roman" w:cs="Times New Roman"/>
                                    <w:b/>
                                    <w:i/>
                                    <w:sz w:val="16"/>
                                  </w:rPr>
                                </w:rPrChange>
                              </w:rPr>
                              <w:t>3</w:t>
                            </w:r>
                            <w:r w:rsidRPr="00983226">
                              <w:rPr>
                                <w:rFonts w:ascii="Times New Roman" w:hAnsi="Times New Roman" w:cs="Times New Roman"/>
                                <w:b/>
                                <w:i/>
                                <w:rPrChange w:id="28" w:author="Tom Freeman" w:date="2019-01-03T17:26:00Z">
                                  <w:rPr>
                                    <w:rFonts w:ascii="Times New Roman" w:hAnsi="Times New Roman" w:cs="Times New Roman"/>
                                    <w:b/>
                                    <w:i/>
                                    <w:sz w:val="16"/>
                                  </w:rPr>
                                </w:rPrChange>
                              </w:rPr>
                              <w:t xml:space="preserve">. </w:t>
                            </w:r>
                            <w:r w:rsidRPr="00983226">
                              <w:rPr>
                                <w:rFonts w:ascii="Times New Roman" w:hAnsi="Times New Roman" w:cs="Times New Roman"/>
                                <w:rPrChange w:id="29" w:author="Tom Freeman" w:date="2019-01-03T17:26:00Z">
                                  <w:rPr>
                                    <w:rFonts w:ascii="Times New Roman" w:hAnsi="Times New Roman" w:cs="Times New Roman"/>
                                    <w:sz w:val="16"/>
                                  </w:rPr>
                                </w:rPrChange>
                              </w:rPr>
                              <w:t>SAH and water is converted to L-Homocysteine and adenosine by S-adenosyl-L-homocysteine hydrolase, using NAD+ as a cofactor</w:t>
                            </w:r>
                            <w:ins w:id="30" w:author="Tom Freeman" w:date="2019-01-03T17:26:00Z">
                              <w:r w:rsidR="00983226">
                                <w:rPr>
                                  <w:rFonts w:ascii="Times New Roman" w:hAnsi="Times New Roman" w:cs="Times New Roman"/>
                                </w:rPr>
                                <w:t>.</w:t>
                              </w:r>
                            </w:ins>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2D1250B" id="_x0000_s1028" type="#_x0000_t202" style="position:absolute;left:0;text-align:left;margin-left:267.75pt;margin-top:336.1pt;width:226.35pt;height:110.6pt;z-index:251665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" stroked="f">
                <v:textbox style="mso-fit-shape-to-text:t">
                  <w:txbxContent>
                    <w:p w14:paraId="7AB4C16F" w14:textId="045CDEFB" w:rsidR="00B205CD" w:rsidRPr="00983226" w:rsidRDefault="00B205CD" w:rsidP="005F524D">
                      <w:pPr>
                        <w:jc w:val="both"/>
                        <w:rPr>
                          <w:rFonts w:ascii="Times New Roman" w:hAnsi="Times New Roman" w:cs="Times New Roman"/>
                          <w:rPrChange w:id="31" w:author="Tom Freeman" w:date="2019-01-03T17:26:00Z">
                            <w:rPr>
                              <w:rFonts w:ascii="Times New Roman" w:hAnsi="Times New Roman" w:cs="Times New Roman"/>
                              <w:sz w:val="16"/>
                            </w:rPr>
                          </w:rPrChange>
                        </w:rPr>
                      </w:pPr>
                      <w:r w:rsidRPr="00983226">
                        <w:rPr>
                          <w:rFonts w:ascii="Times New Roman" w:hAnsi="Times New Roman" w:cs="Times New Roman"/>
                          <w:b/>
                          <w:i/>
                          <w:rPrChange w:id="32" w:author="Tom Freeman" w:date="2019-01-03T17:26:00Z">
                            <w:rPr>
                              <w:rFonts w:ascii="Times New Roman" w:hAnsi="Times New Roman" w:cs="Times New Roman"/>
                              <w:b/>
                              <w:i/>
                              <w:sz w:val="16"/>
                            </w:rPr>
                          </w:rPrChange>
                        </w:rPr>
                        <w:t xml:space="preserve">Figure </w:t>
                      </w:r>
                      <w:r w:rsidR="00F76B2B" w:rsidRPr="00983226">
                        <w:rPr>
                          <w:rFonts w:ascii="Times New Roman" w:hAnsi="Times New Roman" w:cs="Times New Roman"/>
                          <w:b/>
                          <w:i/>
                          <w:rPrChange w:id="33" w:author="Tom Freeman" w:date="2019-01-03T17:26:00Z">
                            <w:rPr>
                              <w:rFonts w:ascii="Times New Roman" w:hAnsi="Times New Roman" w:cs="Times New Roman"/>
                              <w:b/>
                              <w:i/>
                              <w:sz w:val="16"/>
                            </w:rPr>
                          </w:rPrChange>
                        </w:rPr>
                        <w:t>3</w:t>
                      </w:r>
                      <w:r w:rsidRPr="00983226">
                        <w:rPr>
                          <w:rFonts w:ascii="Times New Roman" w:hAnsi="Times New Roman" w:cs="Times New Roman"/>
                          <w:b/>
                          <w:i/>
                          <w:rPrChange w:id="34" w:author="Tom Freeman" w:date="2019-01-03T17:26:00Z">
                            <w:rPr>
                              <w:rFonts w:ascii="Times New Roman" w:hAnsi="Times New Roman" w:cs="Times New Roman"/>
                              <w:b/>
                              <w:i/>
                              <w:sz w:val="16"/>
                            </w:rPr>
                          </w:rPrChange>
                        </w:rPr>
                        <w:t xml:space="preserve">. </w:t>
                      </w:r>
                      <w:r w:rsidRPr="00983226">
                        <w:rPr>
                          <w:rFonts w:ascii="Times New Roman" w:hAnsi="Times New Roman" w:cs="Times New Roman"/>
                          <w:rPrChange w:id="35" w:author="Tom Freeman" w:date="2019-01-03T17:26:00Z">
                            <w:rPr>
                              <w:rFonts w:ascii="Times New Roman" w:hAnsi="Times New Roman" w:cs="Times New Roman"/>
                              <w:sz w:val="16"/>
                            </w:rPr>
                          </w:rPrChange>
                        </w:rPr>
                        <w:t>SAH and water is converted to L-Homocysteine and adenosine by S-adenosyl-L-homocysteine hydrolase, using NAD+ as a cofactor</w:t>
                      </w:r>
                      <w:ins w:id="36" w:author="Tom Freeman" w:date="2019-01-03T17:26:00Z">
                        <w:r w:rsidR="00983226">
                          <w:rPr>
                            <w:rFonts w:ascii="Times New Roman" w:hAnsi="Times New Roman" w:cs="Times New Roman"/>
                          </w:rPr>
                          <w:t>.</w:t>
                        </w:r>
                      </w:ins>
                    </w:p>
                  </w:txbxContent>
                </v:textbox>
                <w10:wrap type="square"/>
              </v:shape>
            </w:pict>
          </mc:Fallback>
        </mc:AlternateContent>
      </w:r>
      <w:r w:rsidR="00CB22BA" w:rsidRPr="00CE63C6">
        <w:rPr>
          <w:rFonts w:ascii="Times New Roman" w:hAnsi="Times New Roman" w:cs="Times New Roman"/>
          <w:noProof/>
          <w:lang w:eastAsia="zh-CN"/>
        </w:rPr>
        <w:drawing>
          <wp:anchor distT="0" distB="0" distL="114300" distR="114300" simplePos="0" relativeHeight="251659264" behindDoc="1" locked="0" layoutInCell="1" allowOverlap="1" wp14:anchorId="3E990A2C" wp14:editId="42131CB7">
            <wp:simplePos x="0" y="0"/>
            <wp:positionH relativeFrom="column">
              <wp:posOffset>3476971</wp:posOffset>
            </wp:positionH>
            <wp:positionV relativeFrom="paragraph">
              <wp:posOffset>1915679</wp:posOffset>
            </wp:positionV>
            <wp:extent cx="2747645" cy="2328545"/>
            <wp:effectExtent l="0" t="0" r="0" b="0"/>
            <wp:wrapTight wrapText="bothSides">
              <wp:wrapPolygon edited="0">
                <wp:start x="0" y="0"/>
                <wp:lineTo x="0" y="21382"/>
                <wp:lineTo x="21415" y="21382"/>
                <wp:lineTo x="21415"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747645" cy="2328545"/>
                    </a:xfrm>
                    <a:prstGeom prst="rect">
                      <a:avLst/>
                    </a:prstGeom>
                  </pic:spPr>
                </pic:pic>
              </a:graphicData>
            </a:graphic>
            <wp14:sizeRelH relativeFrom="margin">
              <wp14:pctWidth>0</wp14:pctWidth>
            </wp14:sizeRelH>
            <wp14:sizeRelV relativeFrom="margin">
              <wp14:pctHeight>0</wp14:pctHeight>
            </wp14:sizeRelV>
          </wp:anchor>
        </w:drawing>
      </w:r>
      <w:r w:rsidR="00CB22BA" w:rsidRPr="00CE63C6">
        <w:rPr>
          <w:rFonts w:ascii="Times New Roman" w:hAnsi="Times New Roman" w:cs="Times New Roman"/>
          <w:noProof/>
          <w:lang w:eastAsia="zh-CN"/>
        </w:rPr>
        <w:drawing>
          <wp:anchor distT="0" distB="0" distL="114300" distR="114300" simplePos="0" relativeHeight="251658240" behindDoc="1" locked="0" layoutInCell="1" allowOverlap="1" wp14:anchorId="582FB1BB" wp14:editId="24214587">
            <wp:simplePos x="0" y="0"/>
            <wp:positionH relativeFrom="column">
              <wp:posOffset>-586336</wp:posOffset>
            </wp:positionH>
            <wp:positionV relativeFrom="paragraph">
              <wp:posOffset>1901594</wp:posOffset>
            </wp:positionV>
            <wp:extent cx="3815080" cy="2328545"/>
            <wp:effectExtent l="0" t="0" r="0" b="0"/>
            <wp:wrapTight wrapText="bothSides">
              <wp:wrapPolygon edited="0">
                <wp:start x="0" y="0"/>
                <wp:lineTo x="0" y="21382"/>
                <wp:lineTo x="21463" y="21382"/>
                <wp:lineTo x="21463"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815080" cy="2328545"/>
                    </a:xfrm>
                    <a:prstGeom prst="rect">
                      <a:avLst/>
                    </a:prstGeom>
                  </pic:spPr>
                </pic:pic>
              </a:graphicData>
            </a:graphic>
            <wp14:sizeRelH relativeFrom="margin">
              <wp14:pctWidth>0</wp14:pctWidth>
            </wp14:sizeRelH>
            <wp14:sizeRelV relativeFrom="margin">
              <wp14:pctHeight>0</wp14:pctHeight>
            </wp14:sizeRelV>
          </wp:anchor>
        </w:drawing>
      </w:r>
      <w:r w:rsidR="00473082" w:rsidRPr="00CE63C6">
        <w:rPr>
          <w:rFonts w:ascii="Times New Roman" w:hAnsi="Times New Roman" w:cs="Times New Roman"/>
          <w:sz w:val="24"/>
        </w:rPr>
        <w:t>Although it is difficult to choose a start</w:t>
      </w:r>
      <w:ins w:id="37" w:author="Tom Freeman" w:date="2019-01-03T17:23:00Z">
        <w:r>
          <w:rPr>
            <w:rFonts w:ascii="Times New Roman" w:hAnsi="Times New Roman" w:cs="Times New Roman"/>
            <w:sz w:val="24"/>
          </w:rPr>
          <w:t>ing</w:t>
        </w:r>
      </w:ins>
      <w:r w:rsidR="00473082" w:rsidRPr="00CE63C6">
        <w:rPr>
          <w:rFonts w:ascii="Times New Roman" w:hAnsi="Times New Roman" w:cs="Times New Roman"/>
          <w:sz w:val="24"/>
        </w:rPr>
        <w:t xml:space="preserve"> point for a biochemical pathway, I’ve selected the ingestion of methionine</w:t>
      </w:r>
      <w:r w:rsidR="003F51EF" w:rsidRPr="00CE63C6">
        <w:rPr>
          <w:rFonts w:ascii="Times New Roman" w:hAnsi="Times New Roman" w:cs="Times New Roman"/>
          <w:sz w:val="24"/>
        </w:rPr>
        <w:t xml:space="preserve">, an essential amino acid. </w:t>
      </w:r>
      <w:del w:id="38" w:author="Tom Freeman" w:date="2019-01-03T17:23:00Z">
        <w:r w:rsidR="005711BC" w:rsidRPr="00CE63C6" w:rsidDel="00983226">
          <w:rPr>
            <w:rFonts w:ascii="Times New Roman" w:hAnsi="Times New Roman" w:cs="Times New Roman"/>
            <w:sz w:val="24"/>
          </w:rPr>
          <w:delText xml:space="preserve">A </w:delText>
        </w:r>
      </w:del>
      <w:ins w:id="39" w:author="Tom Freeman" w:date="2019-01-03T17:23:00Z">
        <w:r>
          <w:rPr>
            <w:rFonts w:ascii="Times New Roman" w:hAnsi="Times New Roman" w:cs="Times New Roman"/>
            <w:sz w:val="24"/>
          </w:rPr>
          <w:t>It</w:t>
        </w:r>
      </w:ins>
      <w:ins w:id="40" w:author="Tom Freeman" w:date="2019-01-03T17:24:00Z">
        <w:r>
          <w:rPr>
            <w:rFonts w:ascii="Times New Roman" w:hAnsi="Times New Roman" w:cs="Times New Roman"/>
            <w:sz w:val="24"/>
          </w:rPr>
          <w:t xml:space="preserve"> plays a</w:t>
        </w:r>
      </w:ins>
      <w:ins w:id="41" w:author="Tom Freeman" w:date="2019-01-03T17:23:00Z">
        <w:r w:rsidRPr="00CE63C6">
          <w:rPr>
            <w:rFonts w:ascii="Times New Roman" w:hAnsi="Times New Roman" w:cs="Times New Roman"/>
            <w:sz w:val="24"/>
          </w:rPr>
          <w:t xml:space="preserve"> </w:t>
        </w:r>
      </w:ins>
      <w:r w:rsidR="005711BC" w:rsidRPr="00CE63C6">
        <w:rPr>
          <w:rFonts w:ascii="Times New Roman" w:hAnsi="Times New Roman" w:cs="Times New Roman"/>
          <w:sz w:val="24"/>
        </w:rPr>
        <w:t>central role</w:t>
      </w:r>
      <w:del w:id="42" w:author="Tom Freeman" w:date="2019-01-03T17:23:00Z">
        <w:r w:rsidR="005711BC" w:rsidRPr="00CE63C6" w:rsidDel="00983226">
          <w:rPr>
            <w:rFonts w:ascii="Times New Roman" w:hAnsi="Times New Roman" w:cs="Times New Roman"/>
            <w:sz w:val="24"/>
          </w:rPr>
          <w:delText xml:space="preserve"> of it,</w:delText>
        </w:r>
      </w:del>
      <w:r w:rsidR="005711BC" w:rsidRPr="00CE63C6">
        <w:rPr>
          <w:rFonts w:ascii="Times New Roman" w:hAnsi="Times New Roman" w:cs="Times New Roman"/>
          <w:sz w:val="24"/>
        </w:rPr>
        <w:t xml:space="preserve"> and </w:t>
      </w:r>
      <w:ins w:id="43" w:author="Tom Freeman" w:date="2019-01-03T17:25:00Z">
        <w:r>
          <w:rPr>
            <w:rFonts w:ascii="Times New Roman" w:hAnsi="Times New Roman" w:cs="Times New Roman"/>
            <w:sz w:val="24"/>
          </w:rPr>
          <w:t xml:space="preserve">is </w:t>
        </w:r>
      </w:ins>
      <w:del w:id="44" w:author="Tom Freeman" w:date="2019-01-03T17:24:00Z">
        <w:r w:rsidR="005711BC" w:rsidRPr="00CE63C6" w:rsidDel="00983226">
          <w:rPr>
            <w:rFonts w:ascii="Times New Roman" w:hAnsi="Times New Roman" w:cs="Times New Roman"/>
            <w:sz w:val="24"/>
          </w:rPr>
          <w:delText xml:space="preserve">one </w:delText>
        </w:r>
      </w:del>
      <w:ins w:id="45" w:author="Tom Freeman" w:date="2019-01-03T17:24:00Z">
        <w:r>
          <w:rPr>
            <w:rFonts w:ascii="Times New Roman" w:hAnsi="Times New Roman" w:cs="Times New Roman"/>
            <w:sz w:val="24"/>
          </w:rPr>
          <w:t xml:space="preserve">where </w:t>
        </w:r>
      </w:ins>
      <w:r w:rsidR="005711BC" w:rsidRPr="00CE63C6">
        <w:rPr>
          <w:rFonts w:ascii="Times New Roman" w:hAnsi="Times New Roman" w:cs="Times New Roman"/>
          <w:sz w:val="24"/>
        </w:rPr>
        <w:t xml:space="preserve">I started building my pathway </w:t>
      </w:r>
      <w:ins w:id="46" w:author="Tom Freeman" w:date="2019-01-03T17:24:00Z">
        <w:r>
          <w:rPr>
            <w:rFonts w:ascii="Times New Roman" w:hAnsi="Times New Roman" w:cs="Times New Roman"/>
            <w:sz w:val="24"/>
          </w:rPr>
          <w:t>from</w:t>
        </w:r>
      </w:ins>
      <w:del w:id="47" w:author="Tom Freeman" w:date="2019-01-03T17:24:00Z">
        <w:r w:rsidR="005711BC" w:rsidRPr="00CE63C6" w:rsidDel="00983226">
          <w:rPr>
            <w:rFonts w:ascii="Times New Roman" w:hAnsi="Times New Roman" w:cs="Times New Roman"/>
            <w:sz w:val="24"/>
          </w:rPr>
          <w:delText>with</w:delText>
        </w:r>
      </w:del>
      <w:r w:rsidR="005711BC" w:rsidRPr="00CE63C6">
        <w:rPr>
          <w:rFonts w:ascii="Times New Roman" w:hAnsi="Times New Roman" w:cs="Times New Roman"/>
          <w:sz w:val="24"/>
        </w:rPr>
        <w:t xml:space="preserve">, </w:t>
      </w:r>
      <w:del w:id="48" w:author="Tom Freeman" w:date="2019-01-03T17:25:00Z">
        <w:r w:rsidR="005711BC" w:rsidRPr="00CE63C6" w:rsidDel="00983226">
          <w:rPr>
            <w:rFonts w:ascii="Times New Roman" w:hAnsi="Times New Roman" w:cs="Times New Roman"/>
            <w:sz w:val="24"/>
          </w:rPr>
          <w:delText xml:space="preserve">is </w:delText>
        </w:r>
      </w:del>
      <w:proofErr w:type="gramStart"/>
      <w:ins w:id="49" w:author="Tom Freeman" w:date="2019-01-03T17:25:00Z">
        <w:r>
          <w:rPr>
            <w:rFonts w:ascii="Times New Roman" w:hAnsi="Times New Roman" w:cs="Times New Roman"/>
            <w:sz w:val="24"/>
          </w:rPr>
          <w:t>in particular</w:t>
        </w:r>
        <w:r w:rsidRPr="00CE63C6">
          <w:rPr>
            <w:rFonts w:ascii="Times New Roman" w:hAnsi="Times New Roman" w:cs="Times New Roman"/>
            <w:sz w:val="24"/>
          </w:rPr>
          <w:t xml:space="preserve"> </w:t>
        </w:r>
      </w:ins>
      <w:r w:rsidR="005711BC" w:rsidRPr="00CE63C6">
        <w:rPr>
          <w:rFonts w:ascii="Times New Roman" w:hAnsi="Times New Roman" w:cs="Times New Roman"/>
          <w:sz w:val="24"/>
        </w:rPr>
        <w:t>it</w:t>
      </w:r>
      <w:r w:rsidR="00AD2D3B" w:rsidRPr="00CE63C6">
        <w:rPr>
          <w:rFonts w:ascii="Times New Roman" w:hAnsi="Times New Roman" w:cs="Times New Roman"/>
          <w:sz w:val="24"/>
        </w:rPr>
        <w:t>s</w:t>
      </w:r>
      <w:proofErr w:type="gramEnd"/>
      <w:r w:rsidR="005711BC" w:rsidRPr="00CE63C6">
        <w:rPr>
          <w:rFonts w:ascii="Times New Roman" w:hAnsi="Times New Roman" w:cs="Times New Roman"/>
          <w:sz w:val="24"/>
        </w:rPr>
        <w:t xml:space="preserve"> conversion to cysteine. </w:t>
      </w:r>
      <w:r w:rsidR="00AD2D3B" w:rsidRPr="00CE63C6">
        <w:rPr>
          <w:rFonts w:ascii="Times New Roman" w:hAnsi="Times New Roman" w:cs="Times New Roman"/>
          <w:sz w:val="24"/>
        </w:rPr>
        <w:t>First</w:t>
      </w:r>
      <w:r w:rsidR="0079076F">
        <w:rPr>
          <w:rFonts w:ascii="Times New Roman" w:hAnsi="Times New Roman" w:cs="Times New Roman"/>
          <w:sz w:val="24"/>
        </w:rPr>
        <w:t>ly</w:t>
      </w:r>
      <w:r w:rsidR="00AD2D3B" w:rsidRPr="00CE63C6">
        <w:rPr>
          <w:rFonts w:ascii="Times New Roman" w:hAnsi="Times New Roman" w:cs="Times New Roman"/>
          <w:sz w:val="24"/>
        </w:rPr>
        <w:t>, in the form of S-adenosylmethionine</w:t>
      </w:r>
      <w:r w:rsidR="0079076F">
        <w:rPr>
          <w:rFonts w:ascii="Times New Roman" w:hAnsi="Times New Roman" w:cs="Times New Roman"/>
          <w:sz w:val="24"/>
        </w:rPr>
        <w:t xml:space="preserve"> </w:t>
      </w:r>
      <w:r w:rsidR="0074053F" w:rsidRPr="00CE63C6">
        <w:rPr>
          <w:rFonts w:ascii="Times New Roman" w:hAnsi="Times New Roman" w:cs="Times New Roman"/>
          <w:sz w:val="24"/>
        </w:rPr>
        <w:t>(SAM)</w:t>
      </w:r>
      <w:r w:rsidR="00AD2D3B" w:rsidRPr="00CE63C6">
        <w:rPr>
          <w:rFonts w:ascii="Times New Roman" w:hAnsi="Times New Roman" w:cs="Times New Roman"/>
          <w:sz w:val="24"/>
        </w:rPr>
        <w:t xml:space="preserve"> it is a very important methylating agent</w:t>
      </w:r>
      <w:r w:rsidR="00520394" w:rsidRPr="00CE63C6">
        <w:rPr>
          <w:rFonts w:ascii="Times New Roman" w:hAnsi="Times New Roman" w:cs="Times New Roman"/>
          <w:sz w:val="24"/>
        </w:rPr>
        <w:t xml:space="preserve"> (methyl group donor)</w:t>
      </w:r>
      <w:r w:rsidR="009C66EF" w:rsidRPr="00CE63C6">
        <w:rPr>
          <w:rFonts w:ascii="Times New Roman" w:hAnsi="Times New Roman" w:cs="Times New Roman"/>
          <w:sz w:val="24"/>
        </w:rPr>
        <w:t>, responsible for gene regulation in the nucleus</w:t>
      </w:r>
      <w:r w:rsidR="009C66EF" w:rsidRPr="00CE63C6">
        <w:rPr>
          <w:rFonts w:ascii="Times New Roman" w:hAnsi="Times New Roman" w:cs="Times New Roman"/>
          <w:sz w:val="24"/>
        </w:rPr>
        <w:fldChar w:fldCharType="begin" w:fldLock="1"/>
      </w:r>
      <w:r w:rsidR="007B12E6" w:rsidRPr="00CE63C6">
        <w:rPr>
          <w:rFonts w:ascii="Times New Roman" w:hAnsi="Times New Roman" w:cs="Times New Roman"/>
          <w:sz w:val="24"/>
        </w:rPr>
        <w:instrText>ADDIN CSL_CITATION {"citationItems":[{"id":"ITEM-1","itemData":{"DOI":"10.1002/jcb.22071","PMID":"19173286","abstract":"DNA methylation is a major epigenetic modification and plays a crucial role in the regulation of gene expression. Within the family of DNA methyltransferases (Dnmts), Dnmt3a and 3b establish methylation marks during early development, while Dnmt1 maintains methylation patterns after DNA replication. The maintenance function of Dnmt1 is regulated by its large regulatory N-terminal domain that interacts with other chromatin factors and is essential for the recognition of hemi-methylated DNA. Gelfiltration analysis showed that purified Dnmt1 elutes at an apparent molecular weight corresponding to the size of a dimer. With protein interaction assays we could show that Dnmt1 interacts with itself through its N-terminal regulatory domain. By deletion analysis and co-immunoprecipitations we mapped the dimerization domain to the targeting sequence TS that is located in the center of the N-terminal domain (amino acids 310-629) and was previously shown to mediate replication independent association with heterochromatin at chromocenters. Further mutational analyses suggested that the dimeric complex has a bipartite interaction interface and is formed in a head-to-head orientation. Dnmt1 dimer formation could facilitate the discrimination of hemi-methylated target sites as has been found for other palindromic DNA sequence recognizing enzymes. These results assign an additional function to the TS domain and raise the interesting question how these functions are spatially and temporarily co-ordinated.","author":[{"dropping-particle":"","family":"Fellinger","given":"Karin","non-dropping-particle":"","parse-names":false,"suffix":""},{"dropping-particle":"","family":"Rothbauer","given":"Ulrich","non-dropping-particle":"","parse-names":false,"suffix":""},{"dropping-particle":"","family":"Felle","given":"Max","non-dropping-particle":"","parse-names":false,"suffix":""},{"dropping-particle":"","family":"Längst","given":"Gernot","non-dropping-particle":"","parse-names":false,"suffix":""},{"dropping-particle":"","family":"Leonhardt","given":"Heinrich","non-dropping-particle":"","parse-names":false,"suffix":""}],"container-title":"Journal of Cellular Biochemistry","id":"ITEM-1","issue":"4","issued":{"date-parts":[["2009","3","1"]]},"page":"521-8","title":"Dimerization of DNA methyltransferase 1 is mediated by its regulatory domain.","type":"article-journal","volume":"106"},"uris":["http://www.mendeley.com/documents/?uuid=3bdf059e-91ee-345e-8bb2-341736d7d093"]}],"mendeley":{"formattedCitation":"&lt;sup&gt;6&lt;/sup&gt;","plainTextFormattedCitation":"6","previouslyFormattedCitation":"&lt;sup&gt;6&lt;/sup&gt;"},"properties":{"noteIndex":0},"schema":"https://github.com/citation-style-language/schema/raw/master/csl-citation.json"}</w:instrText>
      </w:r>
      <w:r w:rsidR="009C66EF" w:rsidRPr="00CE63C6">
        <w:rPr>
          <w:rFonts w:ascii="Times New Roman" w:hAnsi="Times New Roman" w:cs="Times New Roman"/>
          <w:sz w:val="24"/>
        </w:rPr>
        <w:fldChar w:fldCharType="separate"/>
      </w:r>
      <w:r w:rsidR="00B32228" w:rsidRPr="00CE63C6">
        <w:rPr>
          <w:rFonts w:ascii="Times New Roman" w:hAnsi="Times New Roman" w:cs="Times New Roman"/>
          <w:noProof/>
          <w:sz w:val="24"/>
          <w:vertAlign w:val="superscript"/>
        </w:rPr>
        <w:t>6</w:t>
      </w:r>
      <w:r w:rsidR="009C66EF" w:rsidRPr="00CE63C6">
        <w:rPr>
          <w:rFonts w:ascii="Times New Roman" w:hAnsi="Times New Roman" w:cs="Times New Roman"/>
          <w:sz w:val="24"/>
        </w:rPr>
        <w:fldChar w:fldCharType="end"/>
      </w:r>
      <w:r w:rsidR="0053593C">
        <w:rPr>
          <w:rFonts w:ascii="Times New Roman" w:hAnsi="Times New Roman" w:cs="Times New Roman"/>
          <w:sz w:val="24"/>
        </w:rPr>
        <w:t xml:space="preserve"> (see Fig</w:t>
      </w:r>
      <w:r w:rsidR="00B42ADC">
        <w:rPr>
          <w:rFonts w:ascii="Times New Roman" w:hAnsi="Times New Roman" w:cs="Times New Roman"/>
          <w:sz w:val="24"/>
        </w:rPr>
        <w:t>.</w:t>
      </w:r>
      <w:r w:rsidR="0053593C">
        <w:rPr>
          <w:rFonts w:ascii="Times New Roman" w:hAnsi="Times New Roman" w:cs="Times New Roman"/>
          <w:sz w:val="24"/>
        </w:rPr>
        <w:t xml:space="preserve"> 2)</w:t>
      </w:r>
      <w:r w:rsidR="009C66EF" w:rsidRPr="00CE63C6">
        <w:rPr>
          <w:rFonts w:ascii="Times New Roman" w:hAnsi="Times New Roman" w:cs="Times New Roman"/>
          <w:sz w:val="24"/>
        </w:rPr>
        <w:t xml:space="preserve">. </w:t>
      </w:r>
      <w:r w:rsidR="00520394" w:rsidRPr="00CE63C6">
        <w:rPr>
          <w:rFonts w:ascii="Times New Roman" w:hAnsi="Times New Roman" w:cs="Times New Roman"/>
          <w:sz w:val="24"/>
        </w:rPr>
        <w:t>After that, it is hydrolysed to adenosine and homocysteine</w:t>
      </w:r>
      <w:r w:rsidR="00604D71">
        <w:rPr>
          <w:rFonts w:ascii="Times New Roman" w:hAnsi="Times New Roman" w:cs="Times New Roman"/>
          <w:sz w:val="24"/>
        </w:rPr>
        <w:t xml:space="preserve"> (see Fig</w:t>
      </w:r>
      <w:r w:rsidR="00B42ADC">
        <w:rPr>
          <w:rFonts w:ascii="Times New Roman" w:hAnsi="Times New Roman" w:cs="Times New Roman"/>
          <w:sz w:val="24"/>
        </w:rPr>
        <w:t>.</w:t>
      </w:r>
      <w:r w:rsidR="00604D71">
        <w:rPr>
          <w:rFonts w:ascii="Times New Roman" w:hAnsi="Times New Roman" w:cs="Times New Roman"/>
          <w:sz w:val="24"/>
        </w:rPr>
        <w:t xml:space="preserve"> 3)</w:t>
      </w:r>
      <w:r w:rsidR="006E2F43">
        <w:rPr>
          <w:rFonts w:ascii="Times New Roman" w:hAnsi="Times New Roman" w:cs="Times New Roman"/>
          <w:sz w:val="24"/>
        </w:rPr>
        <w:t>. T</w:t>
      </w:r>
      <w:r w:rsidR="00BD65FD" w:rsidRPr="00CE63C6">
        <w:rPr>
          <w:rFonts w:ascii="Times New Roman" w:hAnsi="Times New Roman" w:cs="Times New Roman"/>
          <w:sz w:val="24"/>
        </w:rPr>
        <w:t>hen</w:t>
      </w:r>
      <w:r w:rsidR="006E2F43">
        <w:rPr>
          <w:rFonts w:ascii="Times New Roman" w:hAnsi="Times New Roman" w:cs="Times New Roman"/>
          <w:sz w:val="24"/>
        </w:rPr>
        <w:t xml:space="preserve"> homocysteine can</w:t>
      </w:r>
      <w:r w:rsidR="00BD65FD" w:rsidRPr="00CE63C6">
        <w:rPr>
          <w:rFonts w:ascii="Times New Roman" w:hAnsi="Times New Roman" w:cs="Times New Roman"/>
          <w:sz w:val="24"/>
        </w:rPr>
        <w:t xml:space="preserve"> </w:t>
      </w:r>
      <w:r w:rsidR="00520394" w:rsidRPr="00CE63C6">
        <w:rPr>
          <w:rFonts w:ascii="Times New Roman" w:hAnsi="Times New Roman" w:cs="Times New Roman"/>
          <w:sz w:val="24"/>
        </w:rPr>
        <w:t>enter two pathways – the remethylation cycle or transsulfuration</w:t>
      </w:r>
      <w:r w:rsidR="00BD65FD" w:rsidRPr="00CE63C6">
        <w:rPr>
          <w:rFonts w:ascii="Times New Roman" w:hAnsi="Times New Roman" w:cs="Times New Roman"/>
          <w:sz w:val="24"/>
        </w:rPr>
        <w:fldChar w:fldCharType="begin" w:fldLock="1"/>
      </w:r>
      <w:r w:rsidR="00D1602C" w:rsidRPr="00CE63C6">
        <w:rPr>
          <w:rFonts w:ascii="Times New Roman" w:hAnsi="Times New Roman" w:cs="Times New Roman"/>
          <w:sz w:val="24"/>
        </w:rPr>
        <w:instrText>ADDIN CSL_CITATION {"citationItems":[{"id":"ITEM-1","itemData":{"DOI":"10.1111/bph.14464","ISSN":"14765381","PMID":"30088670","author":[{"dropping-particle":"","family":"Kohl","given":"Joshua B.","non-dropping-particle":"","parse-names":false,"suffix":""},{"dropping-particle":"","family":"Mellis","given":"Anna Theresa","non-dropping-particle":"","parse-names":false,"suffix":""},{"dropping-particle":"","family":"Schwarz","given":"Guenter","non-dropping-particle":"","parse-names":false,"suffix":""}],"container-title":"British Journal of Pharmacology","id":"ITEM-1","issued":{"date-parts":[["2018"]]},"title":"Homeostatic impact of sulfite and hydrogen sulfide on cysteine catabolism","type":"article-newspaper"},"uris":["http://www.mendeley.com/documents/?uuid=852211a3-9388-3d82-8517-2e666736b6ca"]}],"mendeley":{"formattedCitation":"&lt;sup&gt;2&lt;/sup&gt;","plainTextFormattedCitation":"2","previouslyFormattedCitation":"&lt;sup&gt;2&lt;/sup&gt;"},"properties":{"noteIndex":0},"schema":"https://github.com/citation-style-language/schema/raw/master/csl-citation.json"}</w:instrText>
      </w:r>
      <w:r w:rsidR="00BD65FD" w:rsidRPr="00CE63C6">
        <w:rPr>
          <w:rFonts w:ascii="Times New Roman" w:hAnsi="Times New Roman" w:cs="Times New Roman"/>
          <w:sz w:val="24"/>
        </w:rPr>
        <w:fldChar w:fldCharType="separate"/>
      </w:r>
      <w:r w:rsidR="00BD65FD" w:rsidRPr="00CE63C6">
        <w:rPr>
          <w:rFonts w:ascii="Times New Roman" w:hAnsi="Times New Roman" w:cs="Times New Roman"/>
          <w:noProof/>
          <w:sz w:val="24"/>
          <w:vertAlign w:val="superscript"/>
        </w:rPr>
        <w:t>2</w:t>
      </w:r>
      <w:r w:rsidR="00BD65FD" w:rsidRPr="00CE63C6">
        <w:rPr>
          <w:rFonts w:ascii="Times New Roman" w:hAnsi="Times New Roman" w:cs="Times New Roman"/>
          <w:sz w:val="24"/>
        </w:rPr>
        <w:fldChar w:fldCharType="end"/>
      </w:r>
      <w:r w:rsidR="00604D71">
        <w:rPr>
          <w:rFonts w:ascii="Times New Roman" w:hAnsi="Times New Roman" w:cs="Times New Roman"/>
          <w:sz w:val="24"/>
        </w:rPr>
        <w:t xml:space="preserve"> (see Fig</w:t>
      </w:r>
      <w:r w:rsidR="00B42ADC">
        <w:rPr>
          <w:rFonts w:ascii="Times New Roman" w:hAnsi="Times New Roman" w:cs="Times New Roman"/>
          <w:sz w:val="24"/>
        </w:rPr>
        <w:t>.</w:t>
      </w:r>
      <w:r w:rsidR="00604D71">
        <w:rPr>
          <w:rFonts w:ascii="Times New Roman" w:hAnsi="Times New Roman" w:cs="Times New Roman"/>
          <w:sz w:val="24"/>
        </w:rPr>
        <w:t xml:space="preserve"> 4)</w:t>
      </w:r>
      <w:r w:rsidR="00BD65FD" w:rsidRPr="00CE63C6">
        <w:rPr>
          <w:rFonts w:ascii="Times New Roman" w:hAnsi="Times New Roman" w:cs="Times New Roman"/>
          <w:sz w:val="24"/>
        </w:rPr>
        <w:t xml:space="preserve">. </w:t>
      </w:r>
      <w:r w:rsidR="004E1C5E" w:rsidRPr="00CE63C6">
        <w:rPr>
          <w:rFonts w:ascii="Times New Roman" w:hAnsi="Times New Roman" w:cs="Times New Roman"/>
          <w:sz w:val="24"/>
        </w:rPr>
        <w:t>The remethylation cycle is an important way of replenishing the cell’s methionine pool, whereas transsulfuration leads to cysteine synthesis</w:t>
      </w:r>
      <w:r w:rsidR="00D1602C" w:rsidRPr="00CE63C6">
        <w:rPr>
          <w:rFonts w:ascii="Times New Roman" w:hAnsi="Times New Roman" w:cs="Times New Roman"/>
          <w:sz w:val="24"/>
        </w:rPr>
        <w:fldChar w:fldCharType="begin" w:fldLock="1"/>
      </w:r>
      <w:r w:rsidR="008B1C1C" w:rsidRPr="00CE63C6">
        <w:rPr>
          <w:rFonts w:ascii="Times New Roman" w:hAnsi="Times New Roman" w:cs="Times New Roman"/>
          <w:sz w:val="24"/>
        </w:rPr>
        <w:instrText>ADDIN CSL_CITATION {"citationItems":[{"id":"ITEM-1","itemData":{"DOI":"10.1111/bph.14464","ISSN":"14765381","PMID":"30088670","author":[{"dropping-particle":"","family":"Kohl","given":"Joshua B.","non-dropping-particle":"","parse-names":false,"suffix":""},{"dropping-particle":"","family":"Mellis","given":"Anna Theresa","non-dropping-particle":"","parse-names":false,"suffix":""},{"dropping-particle":"","family":"Schwarz","given":"Guenter","non-dropping-particle":"","parse-names":false,"suffix":""}],"container-title":"British Journal of Pharmacology","id":"ITEM-1","issued":{"date-parts":[["2018"]]},"title":"Homeostatic impact of sulfite and hydrogen sulfide on cysteine catabolism","type":"article-newspaper"},"uris":["http://www.mendeley.com/documents/?uuid=852211a3-9388-3d82-8517-2e666736b6ca"]}],"mendeley":{"formattedCitation":"&lt;sup&gt;2&lt;/sup&gt;","plainTextFormattedCitation":"2","previouslyFormattedCitation":"&lt;sup&gt;2&lt;/sup&gt;"},"properties":{"noteIndex":0},"schema":"https://github.com/citation-style-language/schema/raw/master/csl-citation.json"}</w:instrText>
      </w:r>
      <w:r w:rsidR="00D1602C" w:rsidRPr="00CE63C6">
        <w:rPr>
          <w:rFonts w:ascii="Times New Roman" w:hAnsi="Times New Roman" w:cs="Times New Roman"/>
          <w:sz w:val="24"/>
        </w:rPr>
        <w:fldChar w:fldCharType="separate"/>
      </w:r>
      <w:r w:rsidR="00D1602C" w:rsidRPr="00CE63C6">
        <w:rPr>
          <w:rFonts w:ascii="Times New Roman" w:hAnsi="Times New Roman" w:cs="Times New Roman"/>
          <w:noProof/>
          <w:sz w:val="24"/>
          <w:vertAlign w:val="superscript"/>
        </w:rPr>
        <w:t>2</w:t>
      </w:r>
      <w:r w:rsidR="00D1602C" w:rsidRPr="00CE63C6">
        <w:rPr>
          <w:rFonts w:ascii="Times New Roman" w:hAnsi="Times New Roman" w:cs="Times New Roman"/>
          <w:sz w:val="24"/>
        </w:rPr>
        <w:fldChar w:fldCharType="end"/>
      </w:r>
      <w:r w:rsidR="00D1602C" w:rsidRPr="00CE63C6">
        <w:rPr>
          <w:rFonts w:ascii="Times New Roman" w:hAnsi="Times New Roman" w:cs="Times New Roman"/>
          <w:sz w:val="24"/>
        </w:rPr>
        <w:t xml:space="preserve">. </w:t>
      </w:r>
      <w:r w:rsidR="00CF74EC" w:rsidRPr="00CE63C6">
        <w:rPr>
          <w:rFonts w:ascii="Times New Roman" w:hAnsi="Times New Roman" w:cs="Times New Roman"/>
          <w:sz w:val="24"/>
        </w:rPr>
        <w:t>In addition, homocysteine can be a substrate for transsulfuration enzymes to produce hydrogen sulfide</w:t>
      </w:r>
      <w:r w:rsidR="008B1C1C" w:rsidRPr="00CE63C6">
        <w:rPr>
          <w:rFonts w:ascii="Times New Roman" w:hAnsi="Times New Roman" w:cs="Times New Roman"/>
          <w:sz w:val="24"/>
        </w:rPr>
        <w:fldChar w:fldCharType="begin" w:fldLock="1"/>
      </w:r>
      <w:r w:rsidR="002B63A2">
        <w:rPr>
          <w:rFonts w:ascii="Times New Roman" w:hAnsi="Times New Roman" w:cs="Times New Roman"/>
          <w:sz w:val="24"/>
        </w:rPr>
        <w:instrText>ADDIN CSL_CITATION {"citationItems":[{"id":"ITEM-1","itemData":{"DOI":"10.1089/ars.2013.5339","ISSN":"1557-7716","PMID":"23600844","abstract":"SIGNIFICANCE Hydrogen sulfide (H2S), produced by the desulfuration of cysteine or homocysteine, functions as a signaling molecule in an array of physiological processes including regulation of vascular tone, the cellular stress response, apoptosis, and inflammation. RECENT ADVANCES The low steady-state levels of H2S in mammalian cells have been recently shown to reflect a balance between its synthesis and its clearance. The subversion of enzymes in the cytoplasmic trans-sulfuration pathway for producing H2S from cysteine and/or homocysteine versus producing cysteine from homocysteine, presents an interesting regulatory problem. CRITICAL ISSUES It is not known under what conditions the enzymes operate in the canonical trans-sulfuration pathway and how their specificity is switched to catalyze the alternative H2S-producing reactions. Similarly, it is not known if and whether the mitochondrial enzymes, which oxidize sulfide and persulfide (or sulfane sulfur), are regulated to increase or decrease H2S or sulfane-sulfur pools. FUTURE DIRECTIONS In this review, we focus on the enzymology of H2S homeostasis and discuss H2S-based signaling via persulfidation and thionitrous acid.","author":[{"dropping-particle":"","family":"Kabil","given":"Omer","non-dropping-particle":"","parse-names":false,"suffix":""},{"dropping-particle":"","family":"Banerjee","given":"Ruma","non-dropping-particle":"","parse-names":false,"suffix":""}],"container-title":"Antioxidants &amp; Redox Signaling","id":"ITEM-1","issue":"5","issued":{"date-parts":[["2014","2","10"]]},"page":"770-82","publisher":"Mary Ann Liebert, Inc.","title":"Enzymology of H2S biogenesis, decay and signaling.","type":"article-journal","volume":"20"},"uris":["http://www.mendeley.com/documents/?uuid=43b1b272-4411-3900-8cf0-09a614574d8c"]}],"mendeley":{"formattedCitation":"&lt;sup&gt;7&lt;/sup&gt;","plainTextFormattedCitation":"7","previouslyFormattedCitation":"&lt;sup&gt;7&lt;/sup&gt;"},"properties":{"noteIndex":0},"schema":"https://github.com/citation-style-language/schema/raw/master/csl-citation.json"}</w:instrText>
      </w:r>
      <w:r w:rsidR="008B1C1C" w:rsidRPr="00CE63C6">
        <w:rPr>
          <w:rFonts w:ascii="Times New Roman" w:hAnsi="Times New Roman" w:cs="Times New Roman"/>
          <w:sz w:val="24"/>
        </w:rPr>
        <w:fldChar w:fldCharType="separate"/>
      </w:r>
      <w:r w:rsidR="00B32228" w:rsidRPr="00CE63C6">
        <w:rPr>
          <w:rFonts w:ascii="Times New Roman" w:hAnsi="Times New Roman" w:cs="Times New Roman"/>
          <w:noProof/>
          <w:sz w:val="24"/>
          <w:vertAlign w:val="superscript"/>
        </w:rPr>
        <w:t>7</w:t>
      </w:r>
      <w:r w:rsidR="008B1C1C" w:rsidRPr="00CE63C6">
        <w:rPr>
          <w:rFonts w:ascii="Times New Roman" w:hAnsi="Times New Roman" w:cs="Times New Roman"/>
          <w:sz w:val="24"/>
        </w:rPr>
        <w:fldChar w:fldCharType="end"/>
      </w:r>
      <w:r w:rsidR="00CF74EC" w:rsidRPr="00CE63C6">
        <w:rPr>
          <w:rFonts w:ascii="Times New Roman" w:hAnsi="Times New Roman" w:cs="Times New Roman"/>
          <w:sz w:val="24"/>
        </w:rPr>
        <w:t xml:space="preserve">.  </w:t>
      </w:r>
    </w:p>
    <w:p w14:paraId="1AF06F5F" w14:textId="55C5E506" w:rsidR="00DA30A5" w:rsidRPr="00CE63C6" w:rsidRDefault="00586B59" w:rsidP="00F05325">
      <w:pPr>
        <w:rPr>
          <w:rFonts w:ascii="Times New Roman" w:hAnsi="Times New Roman" w:cs="Times New Roman"/>
          <w:sz w:val="24"/>
        </w:rPr>
      </w:pPr>
      <w:r w:rsidRPr="00CE63C6">
        <w:rPr>
          <w:rFonts w:ascii="Times New Roman" w:hAnsi="Times New Roman" w:cs="Times New Roman"/>
          <w:sz w:val="24"/>
        </w:rPr>
        <w:t xml:space="preserve"> </w:t>
      </w:r>
    </w:p>
    <w:p w14:paraId="1E3DF166" w14:textId="1493EC0C" w:rsidR="002B20A7" w:rsidRPr="00CE63C6" w:rsidRDefault="00783CE2" w:rsidP="00F05325">
      <w:pPr>
        <w:rPr>
          <w:rFonts w:ascii="Times New Roman" w:hAnsi="Times New Roman" w:cs="Times New Roman"/>
          <w:sz w:val="24"/>
        </w:rPr>
      </w:pPr>
      <w:r w:rsidRPr="00CE63C6">
        <w:rPr>
          <w:rFonts w:ascii="Times New Roman" w:hAnsi="Times New Roman" w:cs="Times New Roman"/>
          <w:noProof/>
          <w:sz w:val="24"/>
        </w:rPr>
        <mc:AlternateContent>
          <mc:Choice Requires="wps">
            <w:drawing>
              <wp:anchor distT="45720" distB="45720" distL="114300" distR="114300" simplePos="0" relativeHeight="251672576" behindDoc="0" locked="0" layoutInCell="1" allowOverlap="1" wp14:anchorId="69CDA1E4" wp14:editId="2284BF1B">
                <wp:simplePos x="0" y="0"/>
                <wp:positionH relativeFrom="margin">
                  <wp:align>right</wp:align>
                </wp:positionH>
                <wp:positionV relativeFrom="paragraph">
                  <wp:posOffset>1871458</wp:posOffset>
                </wp:positionV>
                <wp:extent cx="5731510" cy="937947"/>
                <wp:effectExtent l="0" t="0" r="2540" b="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1510" cy="937947"/>
                        </a:xfrm>
                        <a:prstGeom prst="rect">
                          <a:avLst/>
                        </a:prstGeom>
                        <a:solidFill>
                          <a:srgbClr val="FFFFFF"/>
                        </a:solidFill>
                        <a:ln w="9525">
                          <a:noFill/>
                          <a:miter lim="800000"/>
                          <a:headEnd/>
                          <a:tailEnd/>
                        </a:ln>
                      </wps:spPr>
                      <wps:txbx>
                        <w:txbxContent>
                          <w:p w14:paraId="22BD6AE3" w14:textId="59588F39" w:rsidR="00B205CD" w:rsidRPr="00983226" w:rsidRDefault="00B205CD" w:rsidP="00F262F4">
                            <w:pPr>
                              <w:jc w:val="both"/>
                              <w:rPr>
                                <w:rFonts w:ascii="Times New Roman" w:hAnsi="Times New Roman" w:cs="Times New Roman"/>
                                <w:rPrChange w:id="50" w:author="Tom Freeman" w:date="2019-01-03T17:27:00Z">
                                  <w:rPr>
                                    <w:rFonts w:ascii="Times New Roman" w:hAnsi="Times New Roman" w:cs="Times New Roman"/>
                                    <w:sz w:val="16"/>
                                  </w:rPr>
                                </w:rPrChange>
                              </w:rPr>
                            </w:pPr>
                            <w:r w:rsidRPr="00983226">
                              <w:rPr>
                                <w:rFonts w:ascii="Times New Roman" w:hAnsi="Times New Roman" w:cs="Times New Roman"/>
                                <w:b/>
                                <w:i/>
                                <w:rPrChange w:id="51" w:author="Tom Freeman" w:date="2019-01-03T17:27:00Z">
                                  <w:rPr>
                                    <w:rFonts w:ascii="Times New Roman" w:hAnsi="Times New Roman" w:cs="Times New Roman"/>
                                    <w:b/>
                                    <w:i/>
                                    <w:sz w:val="16"/>
                                  </w:rPr>
                                </w:rPrChange>
                              </w:rPr>
                              <w:t xml:space="preserve">Figure </w:t>
                            </w:r>
                            <w:r w:rsidR="00F76B2B" w:rsidRPr="00983226">
                              <w:rPr>
                                <w:rFonts w:ascii="Times New Roman" w:hAnsi="Times New Roman" w:cs="Times New Roman"/>
                                <w:b/>
                                <w:i/>
                                <w:rPrChange w:id="52" w:author="Tom Freeman" w:date="2019-01-03T17:27:00Z">
                                  <w:rPr>
                                    <w:rFonts w:ascii="Times New Roman" w:hAnsi="Times New Roman" w:cs="Times New Roman"/>
                                    <w:b/>
                                    <w:i/>
                                    <w:sz w:val="16"/>
                                  </w:rPr>
                                </w:rPrChange>
                              </w:rPr>
                              <w:t>4</w:t>
                            </w:r>
                            <w:r w:rsidRPr="00983226">
                              <w:rPr>
                                <w:rFonts w:ascii="Times New Roman" w:hAnsi="Times New Roman" w:cs="Times New Roman"/>
                                <w:b/>
                                <w:i/>
                                <w:rPrChange w:id="53" w:author="Tom Freeman" w:date="2019-01-03T17:27:00Z">
                                  <w:rPr>
                                    <w:rFonts w:ascii="Times New Roman" w:hAnsi="Times New Roman" w:cs="Times New Roman"/>
                                    <w:b/>
                                    <w:i/>
                                    <w:sz w:val="16"/>
                                  </w:rPr>
                                </w:rPrChange>
                              </w:rPr>
                              <w:t>.</w:t>
                            </w:r>
                            <w:r w:rsidRPr="00983226">
                              <w:rPr>
                                <w:rFonts w:ascii="Times New Roman" w:hAnsi="Times New Roman" w:cs="Times New Roman"/>
                                <w:rPrChange w:id="54" w:author="Tom Freeman" w:date="2019-01-03T17:27:00Z">
                                  <w:rPr>
                                    <w:rFonts w:ascii="Times New Roman" w:hAnsi="Times New Roman" w:cs="Times New Roman"/>
                                    <w:sz w:val="16"/>
                                  </w:rPr>
                                </w:rPrChange>
                              </w:rPr>
                              <w:t xml:space="preserve"> Simplified diagram of the methionine to cysteine pathway. Methionine is taken up by diet and converted first to SAM, then to homocysteine and finally to cysteine. Homocysteine can enter the remethylation cycle and SAM can enter the methionine salvage pathway, both resulting in methionine recycling.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CDA1E4" id="_x0000_s1029" type="#_x0000_t202" style="position:absolute;margin-left:400.1pt;margin-top:147.35pt;width:451.3pt;height:73.85pt;z-index:25167257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" stroked="f">
                <v:textbox>
                  <w:txbxContent>
                    <w:p w14:paraId="22BD6AE3" w14:textId="59588F39" w:rsidR="00B205CD" w:rsidRPr="00983226" w:rsidRDefault="00B205CD" w:rsidP="00F262F4">
                      <w:pPr>
                        <w:jc w:val="both"/>
                        <w:rPr>
                          <w:rFonts w:ascii="Times New Roman" w:hAnsi="Times New Roman" w:cs="Times New Roman"/>
                          <w:rPrChange w:id="55" w:author="Tom Freeman" w:date="2019-01-03T17:27:00Z">
                            <w:rPr>
                              <w:rFonts w:ascii="Times New Roman" w:hAnsi="Times New Roman" w:cs="Times New Roman"/>
                              <w:sz w:val="16"/>
                            </w:rPr>
                          </w:rPrChange>
                        </w:rPr>
                      </w:pPr>
                      <w:r w:rsidRPr="00983226">
                        <w:rPr>
                          <w:rFonts w:ascii="Times New Roman" w:hAnsi="Times New Roman" w:cs="Times New Roman"/>
                          <w:b/>
                          <w:i/>
                          <w:rPrChange w:id="56" w:author="Tom Freeman" w:date="2019-01-03T17:27:00Z">
                            <w:rPr>
                              <w:rFonts w:ascii="Times New Roman" w:hAnsi="Times New Roman" w:cs="Times New Roman"/>
                              <w:b/>
                              <w:i/>
                              <w:sz w:val="16"/>
                            </w:rPr>
                          </w:rPrChange>
                        </w:rPr>
                        <w:t xml:space="preserve">Figure </w:t>
                      </w:r>
                      <w:r w:rsidR="00F76B2B" w:rsidRPr="00983226">
                        <w:rPr>
                          <w:rFonts w:ascii="Times New Roman" w:hAnsi="Times New Roman" w:cs="Times New Roman"/>
                          <w:b/>
                          <w:i/>
                          <w:rPrChange w:id="57" w:author="Tom Freeman" w:date="2019-01-03T17:27:00Z">
                            <w:rPr>
                              <w:rFonts w:ascii="Times New Roman" w:hAnsi="Times New Roman" w:cs="Times New Roman"/>
                              <w:b/>
                              <w:i/>
                              <w:sz w:val="16"/>
                            </w:rPr>
                          </w:rPrChange>
                        </w:rPr>
                        <w:t>4</w:t>
                      </w:r>
                      <w:r w:rsidRPr="00983226">
                        <w:rPr>
                          <w:rFonts w:ascii="Times New Roman" w:hAnsi="Times New Roman" w:cs="Times New Roman"/>
                          <w:b/>
                          <w:i/>
                          <w:rPrChange w:id="58" w:author="Tom Freeman" w:date="2019-01-03T17:27:00Z">
                            <w:rPr>
                              <w:rFonts w:ascii="Times New Roman" w:hAnsi="Times New Roman" w:cs="Times New Roman"/>
                              <w:b/>
                              <w:i/>
                              <w:sz w:val="16"/>
                            </w:rPr>
                          </w:rPrChange>
                        </w:rPr>
                        <w:t>.</w:t>
                      </w:r>
                      <w:r w:rsidRPr="00983226">
                        <w:rPr>
                          <w:rFonts w:ascii="Times New Roman" w:hAnsi="Times New Roman" w:cs="Times New Roman"/>
                          <w:rPrChange w:id="59" w:author="Tom Freeman" w:date="2019-01-03T17:27:00Z">
                            <w:rPr>
                              <w:rFonts w:ascii="Times New Roman" w:hAnsi="Times New Roman" w:cs="Times New Roman"/>
                              <w:sz w:val="16"/>
                            </w:rPr>
                          </w:rPrChange>
                        </w:rPr>
                        <w:t xml:space="preserve"> Simplified diagram of the methionine to cysteine pathway. Methionine is taken up by diet and converted first to SAM, then to homocysteine and finally to cysteine. Homocysteine can enter the remethylation cycle and SAM can enter the methionine salvage pathway, both resulting in methionine recycling. </w:t>
                      </w:r>
                    </w:p>
                  </w:txbxContent>
                </v:textbox>
                <w10:wrap type="square" anchorx="margin"/>
              </v:shape>
            </w:pict>
          </mc:Fallback>
        </mc:AlternateContent>
      </w:r>
      <w:r w:rsidRPr="00CE63C6">
        <w:rPr>
          <w:rFonts w:ascii="Times New Roman" w:hAnsi="Times New Roman" w:cs="Times New Roman"/>
          <w:noProof/>
        </w:rPr>
        <w:drawing>
          <wp:anchor distT="0" distB="0" distL="114300" distR="114300" simplePos="0" relativeHeight="251670528" behindDoc="1" locked="0" layoutInCell="1" allowOverlap="1" wp14:anchorId="4DED32DA" wp14:editId="4434A974">
            <wp:simplePos x="0" y="0"/>
            <wp:positionH relativeFrom="margin">
              <wp:align>right</wp:align>
            </wp:positionH>
            <wp:positionV relativeFrom="paragraph">
              <wp:posOffset>288925</wp:posOffset>
            </wp:positionV>
            <wp:extent cx="5731510" cy="1850390"/>
            <wp:effectExtent l="0" t="0" r="2540" b="0"/>
            <wp:wrapTight wrapText="bothSides">
              <wp:wrapPolygon edited="0">
                <wp:start x="0" y="0"/>
                <wp:lineTo x="0" y="21348"/>
                <wp:lineTo x="21538" y="21348"/>
                <wp:lineTo x="21538"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731510" cy="1850390"/>
                    </a:xfrm>
                    <a:prstGeom prst="rect">
                      <a:avLst/>
                    </a:prstGeom>
                  </pic:spPr>
                </pic:pic>
              </a:graphicData>
            </a:graphic>
          </wp:anchor>
        </w:drawing>
      </w:r>
    </w:p>
    <w:p w14:paraId="74B04EC1" w14:textId="3E043E27" w:rsidR="004831B8" w:rsidRDefault="00F21A59" w:rsidP="008B7CAD">
      <w:pPr>
        <w:rPr>
          <w:rFonts w:ascii="Times New Roman" w:hAnsi="Times New Roman" w:cs="Times New Roman"/>
          <w:sz w:val="24"/>
        </w:rPr>
      </w:pPr>
      <w:proofErr w:type="spellStart"/>
      <w:r w:rsidRPr="00A05A6E">
        <w:rPr>
          <w:rFonts w:ascii="Times New Roman" w:hAnsi="Times New Roman" w:cs="Times New Roman"/>
          <w:i/>
          <w:sz w:val="24"/>
          <w:u w:val="single"/>
        </w:rPr>
        <w:lastRenderedPageBreak/>
        <w:t>Transsulfuration</w:t>
      </w:r>
      <w:proofErr w:type="spellEnd"/>
      <w:r w:rsidRPr="00A05A6E">
        <w:rPr>
          <w:rFonts w:ascii="Times New Roman" w:hAnsi="Times New Roman" w:cs="Times New Roman"/>
          <w:i/>
          <w:sz w:val="24"/>
          <w:u w:val="single"/>
        </w:rPr>
        <w:t xml:space="preserve"> and h</w:t>
      </w:r>
      <w:r w:rsidR="002B20A7" w:rsidRPr="00A05A6E">
        <w:rPr>
          <w:rFonts w:ascii="Times New Roman" w:hAnsi="Times New Roman" w:cs="Times New Roman"/>
          <w:i/>
          <w:sz w:val="24"/>
          <w:u w:val="single"/>
        </w:rPr>
        <w:t xml:space="preserve">ydrogen </w:t>
      </w:r>
      <w:proofErr w:type="spellStart"/>
      <w:r w:rsidR="002B20A7" w:rsidRPr="00A05A6E">
        <w:rPr>
          <w:rFonts w:ascii="Times New Roman" w:hAnsi="Times New Roman" w:cs="Times New Roman"/>
          <w:i/>
          <w:sz w:val="24"/>
          <w:u w:val="single"/>
        </w:rPr>
        <w:t>sulfide</w:t>
      </w:r>
      <w:proofErr w:type="spellEnd"/>
      <w:r w:rsidR="002B20A7" w:rsidRPr="00A05A6E">
        <w:rPr>
          <w:rFonts w:ascii="Times New Roman" w:hAnsi="Times New Roman" w:cs="Times New Roman"/>
          <w:i/>
          <w:sz w:val="24"/>
          <w:u w:val="single"/>
        </w:rPr>
        <w:t xml:space="preserve"> production</w:t>
      </w:r>
      <w:r w:rsidR="008B7CAD" w:rsidRPr="008B7CAD">
        <w:rPr>
          <w:rFonts w:ascii="Times New Roman" w:hAnsi="Times New Roman" w:cs="Times New Roman"/>
          <w:sz w:val="24"/>
        </w:rPr>
        <w:t xml:space="preserve"> </w:t>
      </w:r>
    </w:p>
    <w:p w14:paraId="2C089348" w14:textId="43EFF677" w:rsidR="008B7CAD" w:rsidRPr="00CE63C6" w:rsidRDefault="008B7CAD" w:rsidP="00EE5CC4">
      <w:pPr>
        <w:jc w:val="both"/>
        <w:rPr>
          <w:rFonts w:ascii="Times New Roman" w:hAnsi="Times New Roman" w:cs="Times New Roman"/>
          <w:sz w:val="24"/>
        </w:rPr>
      </w:pPr>
      <w:proofErr w:type="spellStart"/>
      <w:r w:rsidRPr="00CE63C6">
        <w:rPr>
          <w:rFonts w:ascii="Times New Roman" w:hAnsi="Times New Roman" w:cs="Times New Roman"/>
          <w:sz w:val="24"/>
        </w:rPr>
        <w:t>Cystathione</w:t>
      </w:r>
      <w:proofErr w:type="spellEnd"/>
      <w:r w:rsidRPr="00CE63C6">
        <w:rPr>
          <w:rFonts w:ascii="Times New Roman" w:hAnsi="Times New Roman" w:cs="Times New Roman"/>
          <w:sz w:val="24"/>
        </w:rPr>
        <w:t xml:space="preserve"> beta-synthase and </w:t>
      </w:r>
      <w:proofErr w:type="spellStart"/>
      <w:r w:rsidRPr="00CE63C6">
        <w:rPr>
          <w:rFonts w:ascii="Times New Roman" w:hAnsi="Times New Roman" w:cs="Times New Roman"/>
          <w:sz w:val="24"/>
        </w:rPr>
        <w:t>cystathione</w:t>
      </w:r>
      <w:proofErr w:type="spellEnd"/>
      <w:r w:rsidRPr="00CE63C6">
        <w:rPr>
          <w:rFonts w:ascii="Times New Roman" w:hAnsi="Times New Roman" w:cs="Times New Roman"/>
          <w:sz w:val="24"/>
        </w:rPr>
        <w:t xml:space="preserve"> gamma-lyase can produce hydrogen sulfide through a number of reactions by utilising homocysteine and cysteine</w:t>
      </w:r>
      <w:r w:rsidRPr="00CE63C6">
        <w:rPr>
          <w:rFonts w:ascii="Times New Roman" w:hAnsi="Times New Roman" w:cs="Times New Roman"/>
          <w:sz w:val="24"/>
        </w:rPr>
        <w:fldChar w:fldCharType="begin" w:fldLock="1"/>
      </w:r>
      <w:r w:rsidRPr="00CE63C6">
        <w:rPr>
          <w:rFonts w:ascii="Times New Roman" w:hAnsi="Times New Roman" w:cs="Times New Roman"/>
          <w:sz w:val="24"/>
        </w:rPr>
        <w:instrText>ADDIN CSL_CITATION {"citationItems":[{"id":"ITEM-1","itemData":{"DOI":"10.1074/jbc.M808026200","PMID":"19261609","abstract":"Although there is a growing recognition of the significance of hydrogen sulfide (H(2)S) as a biological signaling molecule involved in vascular and nervous system functions, its biogenesis and regulation are poorly understood. It is widely assumed that desulfhydration of cysteine is the major source of H(2)S in mammals and is catalyzed by the transsulfuration pathway enzymes, cystathionine beta-synthase and cystathionine gamma-lyase (CSE). In this study, we demonstrate that the profligacy of human CSE results in a variety of reactions that generate H(2)S from cysteine and homocysteine. The gamma-replacement reaction, which condenses two molecules of homocysteine, yields H(2)S and a novel biomarker, homolanthionine, which has been reported in urine of homocystinuric patients, whereas a beta-replacement reaction, which condenses two molecules of cysteine, generates lanthionine. Kinetic simulations at physiologically relevant concentrations of cysteine and homocysteine, reveal that the alpha,beta-elimination of cysteine accounts for approximately 70% of H(2)S generation. However, the relative importance of homocysteine-derived H(2)S increases progressively with the grade of hyperhomocysteinemia, and under conditions of severely elevated homocysteine (200 microm), the alpha,gamma-elimination and gamma-replacement reactions of homocysteine together are predicted to account for approximately 90% of H(2)S generation by CSE. Excessive H(2)S production in hyperhomocysteinemia may contribute to the associated cardiovascular pathology.","author":[{"dropping-particle":"","family":"Chiku","given":"Taurai","non-dropping-particle":"","parse-names":false,"suffix":""},{"dropping-particle":"","family":"Padovani","given":"Dominique","non-dropping-particle":"","parse-names":false,"suffix":""},{"dropping-particle":"","family":"Zhu","given":"Weidong","non-dropping-particle":"","parse-names":false,"suffix":""},{"dropping-particle":"","family":"Singh","given":"Sangita","non-dropping-particle":"","parse-names":false,"suffix":""},{"dropping-particle":"","family":"Vitvitsky","given":"Victor","non-dropping-particle":"","parse-names":false,"suffix":""},{"dropping-particle":"","family":"Banerjee","given":"Ruma","non-dropping-particle":"","parse-names":false,"suffix":""}],"container-title":"Journal of Biological Chemistry","id":"ITEM-1","issue":"17","issued":{"date-parts":[["2009","4","24"]]},"page":"11601-11612","title":"H2S Biogenesis by Human Cystathionine γ-Lyase Leads to the Novel Sulfur Metabolites Lanthionine and Homolanthionine and Is Responsive to the Grade of Hyperhomocysteinemia","type":"article-journal","volume":"284"},"uris":["http://www.mendeley.com/documents/?uuid=6a5ee6a6-3458-382b-bd55-6548d40da8aa"]}],"mendeley":{"formattedCitation":"&lt;sup&gt;8&lt;/sup&gt;","plainTextFormattedCitation":"8","previouslyFormattedCitation":"&lt;sup&gt;8&lt;/sup&gt;"},"properties":{"noteIndex":0},"schema":"https://github.com/citation-style-language/schema/raw/master/csl-citation.json"}</w:instrText>
      </w:r>
      <w:r w:rsidRPr="00CE63C6">
        <w:rPr>
          <w:rFonts w:ascii="Times New Roman" w:hAnsi="Times New Roman" w:cs="Times New Roman"/>
          <w:sz w:val="24"/>
        </w:rPr>
        <w:fldChar w:fldCharType="separate"/>
      </w:r>
      <w:r w:rsidRPr="00CE63C6">
        <w:rPr>
          <w:rFonts w:ascii="Times New Roman" w:hAnsi="Times New Roman" w:cs="Times New Roman"/>
          <w:noProof/>
          <w:sz w:val="24"/>
          <w:vertAlign w:val="superscript"/>
        </w:rPr>
        <w:t>8</w:t>
      </w:r>
      <w:r w:rsidRPr="00CE63C6">
        <w:rPr>
          <w:rFonts w:ascii="Times New Roman" w:hAnsi="Times New Roman" w:cs="Times New Roman"/>
          <w:sz w:val="24"/>
        </w:rPr>
        <w:fldChar w:fldCharType="end"/>
      </w:r>
      <w:r w:rsidRPr="00CE63C6">
        <w:rPr>
          <w:rFonts w:ascii="Times New Roman" w:hAnsi="Times New Roman" w:cs="Times New Roman"/>
          <w:sz w:val="24"/>
        </w:rPr>
        <w:t xml:space="preserve"> (see reactions 3-9 in Fig</w:t>
      </w:r>
      <w:r w:rsidR="00B42ADC">
        <w:rPr>
          <w:rFonts w:ascii="Times New Roman" w:hAnsi="Times New Roman" w:cs="Times New Roman"/>
          <w:sz w:val="24"/>
        </w:rPr>
        <w:t>.</w:t>
      </w:r>
      <w:r w:rsidRPr="00CE63C6">
        <w:rPr>
          <w:rFonts w:ascii="Times New Roman" w:hAnsi="Times New Roman" w:cs="Times New Roman"/>
          <w:sz w:val="24"/>
        </w:rPr>
        <w:t xml:space="preserve"> </w:t>
      </w:r>
      <w:r>
        <w:rPr>
          <w:rFonts w:ascii="Times New Roman" w:hAnsi="Times New Roman" w:cs="Times New Roman"/>
          <w:sz w:val="24"/>
        </w:rPr>
        <w:t>5</w:t>
      </w:r>
      <w:r w:rsidRPr="00CE63C6">
        <w:rPr>
          <w:rFonts w:ascii="Times New Roman" w:hAnsi="Times New Roman" w:cs="Times New Roman"/>
          <w:sz w:val="24"/>
        </w:rPr>
        <w:t>) .  The dynamics of how</w:t>
      </w:r>
      <w:r>
        <w:rPr>
          <w:rFonts w:ascii="Times New Roman" w:hAnsi="Times New Roman" w:cs="Times New Roman"/>
          <w:sz w:val="24"/>
        </w:rPr>
        <w:t xml:space="preserve"> and </w:t>
      </w:r>
      <w:r w:rsidRPr="00CE63C6">
        <w:rPr>
          <w:rFonts w:ascii="Times New Roman" w:hAnsi="Times New Roman" w:cs="Times New Roman"/>
          <w:sz w:val="24"/>
        </w:rPr>
        <w:t xml:space="preserve">when these reactions are </w:t>
      </w:r>
      <w:r>
        <w:rPr>
          <w:rFonts w:ascii="Times New Roman" w:hAnsi="Times New Roman" w:cs="Times New Roman"/>
          <w:sz w:val="24"/>
        </w:rPr>
        <w:t>favoured</w:t>
      </w:r>
      <w:r w:rsidRPr="00CE63C6">
        <w:rPr>
          <w:rFonts w:ascii="Times New Roman" w:hAnsi="Times New Roman" w:cs="Times New Roman"/>
          <w:sz w:val="24"/>
        </w:rPr>
        <w:t xml:space="preserve"> over the transsulfuration reactions (see reactions 1 and 2 in Fig</w:t>
      </w:r>
      <w:r w:rsidR="00B42ADC">
        <w:rPr>
          <w:rFonts w:ascii="Times New Roman" w:hAnsi="Times New Roman" w:cs="Times New Roman"/>
          <w:sz w:val="24"/>
        </w:rPr>
        <w:t>.</w:t>
      </w:r>
      <w:r w:rsidRPr="00CE63C6">
        <w:rPr>
          <w:rFonts w:ascii="Times New Roman" w:hAnsi="Times New Roman" w:cs="Times New Roman"/>
          <w:sz w:val="24"/>
        </w:rPr>
        <w:t xml:space="preserve"> </w:t>
      </w:r>
      <w:r>
        <w:rPr>
          <w:rFonts w:ascii="Times New Roman" w:hAnsi="Times New Roman" w:cs="Times New Roman"/>
          <w:sz w:val="24"/>
        </w:rPr>
        <w:t>5</w:t>
      </w:r>
      <w:r w:rsidRPr="00CE63C6">
        <w:rPr>
          <w:rFonts w:ascii="Times New Roman" w:hAnsi="Times New Roman" w:cs="Times New Roman"/>
          <w:sz w:val="24"/>
        </w:rPr>
        <w:t>) is unclear, and a matter of debate</w:t>
      </w:r>
      <w:r w:rsidRPr="00CE63C6">
        <w:rPr>
          <w:rFonts w:ascii="Times New Roman" w:hAnsi="Times New Roman" w:cs="Times New Roman"/>
          <w:sz w:val="24"/>
        </w:rPr>
        <w:fldChar w:fldCharType="begin" w:fldLock="1"/>
      </w:r>
      <w:r w:rsidR="002B63A2">
        <w:rPr>
          <w:rFonts w:ascii="Times New Roman" w:hAnsi="Times New Roman" w:cs="Times New Roman"/>
          <w:sz w:val="24"/>
        </w:rPr>
        <w:instrText>ADDIN CSL_CITATION {"citationItems":[{"id":"ITEM-1","itemData":{"DOI":"10.1089/ars.2013.5339","ISSN":"1557-7716","PMID":"23600844","abstract":"SIGNIFICANCE Hydrogen sulfide (H2S), produced by the desulfuration of cysteine or homocysteine, functions as a signaling molecule in an array of physiological processes including regulation of vascular tone, the cellular stress response, apoptosis, and inflammation. RECENT ADVANCES The low steady-state levels of H2S in mammalian cells have been recently shown to reflect a balance between its synthesis and its clearance. The subversion of enzymes in the cytoplasmic trans-sulfuration pathway for producing H2S from cysteine and/or homocysteine versus producing cysteine from homocysteine, presents an interesting regulatory problem. CRITICAL ISSUES It is not known under what conditions the enzymes operate in the canonical trans-sulfuration pathway and how their specificity is switched to catalyze the alternative H2S-producing reactions. Similarly, it is not known if and whether the mitochondrial enzymes, which oxidize sulfide and persulfide (or sulfane sulfur), are regulated to increase or decrease H2S or sulfane-sulfur pools. FUTURE DIRECTIONS In this review, we focus on the enzymology of H2S homeostasis and discuss H2S-based signaling via persulfidation and thionitrous acid.","author":[{"dropping-particle":"","family":"Kabil","given":"Omer","non-dropping-particle":"","parse-names":false,"suffix":""},{"dropping-particle":"","family":"Banerjee","given":"Ruma","non-dropping-particle":"","parse-names":false,"suffix":""}],"container-title":"Antioxidants &amp; Redox Signaling","id":"ITEM-1","issue":"5","issued":{"date-parts":[["2014","2","10"]]},"page":"770-82","publisher":"Mary Ann Liebert, Inc.","title":"Enzymology of H2S biogenesis, decay and signaling.","type":"article-journal","volume":"20"},"uris":["http://www.mendeley.com/documents/?uuid=43b1b272-4411-3900-8cf0-09a614574d8c"]}],"mendeley":{"formattedCitation":"&lt;sup&gt;7&lt;/sup&gt;","plainTextFormattedCitation":"7","previouslyFormattedCitation":"&lt;sup&gt;7&lt;/sup&gt;"},"properties":{"noteIndex":0},"schema":"https://github.com/citation-style-language/schema/raw/master/csl-citation.json"}</w:instrText>
      </w:r>
      <w:r w:rsidRPr="00CE63C6">
        <w:rPr>
          <w:rFonts w:ascii="Times New Roman" w:hAnsi="Times New Roman" w:cs="Times New Roman"/>
          <w:sz w:val="24"/>
        </w:rPr>
        <w:fldChar w:fldCharType="separate"/>
      </w:r>
      <w:r w:rsidRPr="00CE63C6">
        <w:rPr>
          <w:rFonts w:ascii="Times New Roman" w:hAnsi="Times New Roman" w:cs="Times New Roman"/>
          <w:noProof/>
          <w:sz w:val="24"/>
          <w:vertAlign w:val="superscript"/>
        </w:rPr>
        <w:t>7</w:t>
      </w:r>
      <w:r w:rsidRPr="00CE63C6">
        <w:rPr>
          <w:rFonts w:ascii="Times New Roman" w:hAnsi="Times New Roman" w:cs="Times New Roman"/>
          <w:sz w:val="24"/>
        </w:rPr>
        <w:fldChar w:fldCharType="end"/>
      </w:r>
      <w:r w:rsidRPr="00CE63C6">
        <w:rPr>
          <w:rFonts w:ascii="Times New Roman" w:hAnsi="Times New Roman" w:cs="Times New Roman"/>
          <w:sz w:val="24"/>
        </w:rPr>
        <w:t xml:space="preserve">. </w:t>
      </w:r>
    </w:p>
    <w:p w14:paraId="60070DEA" w14:textId="1481D261" w:rsidR="008B7CAD" w:rsidRPr="00CE63C6" w:rsidRDefault="008B7CAD" w:rsidP="00EE5CC4">
      <w:pPr>
        <w:jc w:val="both"/>
        <w:rPr>
          <w:rFonts w:ascii="Times New Roman" w:hAnsi="Times New Roman" w:cs="Times New Roman"/>
          <w:sz w:val="24"/>
        </w:rPr>
      </w:pPr>
      <w:r w:rsidRPr="00CE63C6">
        <w:rPr>
          <w:rFonts w:ascii="Times New Roman" w:hAnsi="Times New Roman" w:cs="Times New Roman"/>
          <w:sz w:val="24"/>
        </w:rPr>
        <w:t>Hydrogen sulfide goes on to function as a gasotransmitter, that is thought to signal via sulfhydration</w:t>
      </w:r>
      <w:r>
        <w:rPr>
          <w:rFonts w:ascii="Times New Roman" w:hAnsi="Times New Roman" w:cs="Times New Roman"/>
          <w:sz w:val="24"/>
        </w:rPr>
        <w:t xml:space="preserve">, also known as </w:t>
      </w:r>
      <w:r w:rsidRPr="00CE63C6">
        <w:rPr>
          <w:rFonts w:ascii="Times New Roman" w:hAnsi="Times New Roman" w:cs="Times New Roman"/>
          <w:sz w:val="24"/>
        </w:rPr>
        <w:t>persulfidation</w:t>
      </w:r>
      <w:r w:rsidRPr="00CE63C6">
        <w:rPr>
          <w:rFonts w:ascii="Times New Roman" w:hAnsi="Times New Roman" w:cs="Times New Roman"/>
          <w:sz w:val="24"/>
        </w:rPr>
        <w:fldChar w:fldCharType="begin" w:fldLock="1"/>
      </w:r>
      <w:r w:rsidR="002B63A2">
        <w:rPr>
          <w:rFonts w:ascii="Times New Roman" w:hAnsi="Times New Roman" w:cs="Times New Roman"/>
          <w:sz w:val="24"/>
        </w:rPr>
        <w:instrText>ADDIN CSL_CITATION {"citationItems":[{"id":"ITEM-1","itemData":{"DOI":"10.1016/j.tibs.2015.08.007","abstract":"Hydrogen sulfide (H 2 S) is a member of the growing family of gasotransmitters. Once regarded as a noxious molecule predominantly present in the atmosphere, H 2 S is now known to be synthesized endogenously in mammals. H 2 S participates in a myriad of physiological processes ranging from regulation of blood pressure to neuroprotection. Its chemical nature precludes H 2 S from being stored in vesicles and acting on receptor proteins in the fashion of other chemical messengers. Thus, novel cellular mechanisms have evolved to mediate its effects. This review focuses on sulfhydration (or persulfidation), which appears to be the principal post-translational modification elicited by H 2 S. Hydrogen Sulfide in Biological Systems Mention of the word hydrogen sulfide (H 2 S) evokes images of rotten eggs with a foul odor, sewage drains, intestinal bacteria, swamps, and volcanoes. Before the discovery that eukar-yotes synthesize H 2 S, it was believed that the gas was present predominantly in the atmosphere and metabolized by microbes such as bacteria and archaea. H 2 S was considered a byproduct of metabolic processes and viewed as a toxic molecule until the discovery that it regulates vascular tone and blood pressure [1]. Similar to nitric oxide (NO) and carbon monoxide (CO), H 2 S functions as a gasotransmitter (see Glossary) that has cytoprotective roles at low concentrations. Also like NO, the direct precursor of H 2 S is an amino acid. While NO is produced from arginine, H 2 S is formed from cysteine. CO, by contrast, is generated from heme. Three enzymes generate H 2 S from L-cysteine [2] via independent reactions: cystathionine g-lyase (CSE), cystathionine b-synthase (CBS), and 3-mercaptopyruvate sulfurtransferase (3-MST). More recently, D-cysteine was found to be a substrate for H 2 S production [3]. Although it was previously believed that CBS and 3-MST are predominantly present in the brain and CSE is largely associated with peripheral or non-nervous tissues, it is now known that all three enzymes are ubiquitous, and H 2 S impacts almost all cellular processes [2,4,5]. This review focuses on the biochemistry, detection, and physiological roles of sulfhydration.","author":[{"dropping-particle":"","family":"Paul","given":"Bindu D","non-dropping-particle":"","parse-names":false,"suffix":""},{"dropping-particle":"","family":"Snyder","given":"Solomon H","non-dropping-particle":"","parse-names":false,"suffix":""}],"container-title":"Trends in Biochemical Sciences","id":"ITEM-1","issue":"11","issued":{"date-parts":[["2015"]]},"page":"687-700","title":"H2S: A Novel Gasotransmitter that Signals by Sulfhydration","type":"article-journal","volume":"40"},"uris":["http://www.mendeley.com/documents/?uuid=981cf13a-be5b-347a-8934-52c40350f1ed"]}],"mendeley":{"formattedCitation":"&lt;sup&gt;9&lt;/sup&gt;","plainTextFormattedCitation":"9","previouslyFormattedCitation":"&lt;sup&gt;9&lt;/sup&gt;"},"properties":{"noteIndex":0},"schema":"https://github.com/citation-style-language/schema/raw/master/csl-citation.json"}</w:instrText>
      </w:r>
      <w:r w:rsidRPr="00CE63C6">
        <w:rPr>
          <w:rFonts w:ascii="Times New Roman" w:hAnsi="Times New Roman" w:cs="Times New Roman"/>
          <w:sz w:val="24"/>
        </w:rPr>
        <w:fldChar w:fldCharType="separate"/>
      </w:r>
      <w:r w:rsidRPr="00CE63C6">
        <w:rPr>
          <w:rFonts w:ascii="Times New Roman" w:hAnsi="Times New Roman" w:cs="Times New Roman"/>
          <w:noProof/>
          <w:sz w:val="24"/>
          <w:vertAlign w:val="superscript"/>
        </w:rPr>
        <w:t>9</w:t>
      </w:r>
      <w:r w:rsidRPr="00CE63C6">
        <w:rPr>
          <w:rFonts w:ascii="Times New Roman" w:hAnsi="Times New Roman" w:cs="Times New Roman"/>
          <w:sz w:val="24"/>
        </w:rPr>
        <w:fldChar w:fldCharType="end"/>
      </w:r>
      <w:r w:rsidRPr="00CE63C6">
        <w:rPr>
          <w:rFonts w:ascii="Times New Roman" w:hAnsi="Times New Roman" w:cs="Times New Roman"/>
          <w:sz w:val="24"/>
        </w:rPr>
        <w:t xml:space="preserve">. Its functions and importance are discussed </w:t>
      </w:r>
      <w:r>
        <w:rPr>
          <w:rFonts w:ascii="Times New Roman" w:hAnsi="Times New Roman" w:cs="Times New Roman"/>
          <w:sz w:val="24"/>
        </w:rPr>
        <w:t>later in this essay</w:t>
      </w:r>
      <w:r w:rsidRPr="00CE63C6">
        <w:rPr>
          <w:rFonts w:ascii="Times New Roman" w:hAnsi="Times New Roman" w:cs="Times New Roman"/>
          <w:sz w:val="24"/>
        </w:rPr>
        <w:t xml:space="preserve">.  </w:t>
      </w:r>
    </w:p>
    <w:p w14:paraId="70C5C806" w14:textId="65886F2E" w:rsidR="004831B8" w:rsidRDefault="00FF64EE" w:rsidP="00EE5CC4">
      <w:pPr>
        <w:jc w:val="both"/>
        <w:rPr>
          <w:rFonts w:ascii="Times New Roman" w:hAnsi="Times New Roman" w:cs="Times New Roman"/>
          <w:sz w:val="24"/>
        </w:rPr>
      </w:pPr>
      <w:r w:rsidRPr="00CE63C6">
        <w:rPr>
          <w:rFonts w:ascii="Times New Roman" w:hAnsi="Times New Roman" w:cs="Times New Roman"/>
          <w:noProof/>
        </w:rPr>
        <w:drawing>
          <wp:anchor distT="0" distB="0" distL="114300" distR="114300" simplePos="0" relativeHeight="251697152" behindDoc="1" locked="0" layoutInCell="1" allowOverlap="1" wp14:anchorId="71C0FB4B" wp14:editId="3342F3DD">
            <wp:simplePos x="0" y="0"/>
            <wp:positionH relativeFrom="margin">
              <wp:posOffset>-248285</wp:posOffset>
            </wp:positionH>
            <wp:positionV relativeFrom="paragraph">
              <wp:posOffset>962660</wp:posOffset>
            </wp:positionV>
            <wp:extent cx="6189980" cy="5667375"/>
            <wp:effectExtent l="0" t="0" r="1270" b="9525"/>
            <wp:wrapTight wrapText="bothSides">
              <wp:wrapPolygon edited="0">
                <wp:start x="0" y="0"/>
                <wp:lineTo x="0" y="21564"/>
                <wp:lineTo x="21538" y="21564"/>
                <wp:lineTo x="21538"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6189980" cy="5667375"/>
                    </a:xfrm>
                    <a:prstGeom prst="rect">
                      <a:avLst/>
                    </a:prstGeom>
                  </pic:spPr>
                </pic:pic>
              </a:graphicData>
            </a:graphic>
            <wp14:sizeRelH relativeFrom="margin">
              <wp14:pctWidth>0</wp14:pctWidth>
            </wp14:sizeRelH>
            <wp14:sizeRelV relativeFrom="margin">
              <wp14:pctHeight>0</wp14:pctHeight>
            </wp14:sizeRelV>
          </wp:anchor>
        </w:drawing>
      </w:r>
      <w:r w:rsidRPr="00CE63C6">
        <w:rPr>
          <w:rFonts w:ascii="Times New Roman" w:hAnsi="Times New Roman" w:cs="Times New Roman"/>
          <w:noProof/>
          <w:sz w:val="24"/>
        </w:rPr>
        <mc:AlternateContent>
          <mc:Choice Requires="wps">
            <w:drawing>
              <wp:anchor distT="45720" distB="45720" distL="114300" distR="114300" simplePos="0" relativeHeight="251667456" behindDoc="1" locked="0" layoutInCell="1" allowOverlap="1" wp14:anchorId="4B840921" wp14:editId="5731577F">
                <wp:simplePos x="0" y="0"/>
                <wp:positionH relativeFrom="margin">
                  <wp:align>right</wp:align>
                </wp:positionH>
                <wp:positionV relativeFrom="paragraph">
                  <wp:posOffset>6623050</wp:posOffset>
                </wp:positionV>
                <wp:extent cx="5991225" cy="419100"/>
                <wp:effectExtent l="0" t="0" r="9525" b="0"/>
                <wp:wrapTight wrapText="bothSides">
                  <wp:wrapPolygon edited="0">
                    <wp:start x="0" y="0"/>
                    <wp:lineTo x="0" y="20618"/>
                    <wp:lineTo x="21566" y="20618"/>
                    <wp:lineTo x="21566" y="0"/>
                    <wp:lineTo x="0" y="0"/>
                  </wp:wrapPolygon>
                </wp:wrapTight>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91225" cy="419100"/>
                        </a:xfrm>
                        <a:prstGeom prst="rect">
                          <a:avLst/>
                        </a:prstGeom>
                        <a:solidFill>
                          <a:srgbClr val="FFFFFF"/>
                        </a:solidFill>
                        <a:ln w="9525">
                          <a:noFill/>
                          <a:miter lim="800000"/>
                          <a:headEnd/>
                          <a:tailEnd/>
                        </a:ln>
                      </wps:spPr>
                      <wps:txbx>
                        <w:txbxContent>
                          <w:p w14:paraId="39FA003D" w14:textId="382F9CB0" w:rsidR="00B205CD" w:rsidRPr="00983226" w:rsidRDefault="00B205CD" w:rsidP="004831B8">
                            <w:pPr>
                              <w:jc w:val="both"/>
                              <w:rPr>
                                <w:rFonts w:ascii="Times New Roman" w:hAnsi="Times New Roman" w:cs="Times New Roman"/>
                                <w:rPrChange w:id="60" w:author="Tom Freeman" w:date="2019-01-03T17:29:00Z">
                                  <w:rPr>
                                    <w:rFonts w:ascii="Times New Roman" w:hAnsi="Times New Roman" w:cs="Times New Roman"/>
                                    <w:sz w:val="16"/>
                                  </w:rPr>
                                </w:rPrChange>
                              </w:rPr>
                            </w:pPr>
                            <w:r w:rsidRPr="00983226">
                              <w:rPr>
                                <w:rFonts w:ascii="Times New Roman" w:hAnsi="Times New Roman" w:cs="Times New Roman"/>
                                <w:b/>
                                <w:i/>
                                <w:rPrChange w:id="61" w:author="Tom Freeman" w:date="2019-01-03T17:29:00Z">
                                  <w:rPr>
                                    <w:rFonts w:ascii="Times New Roman" w:hAnsi="Times New Roman" w:cs="Times New Roman"/>
                                    <w:b/>
                                    <w:i/>
                                    <w:sz w:val="16"/>
                                  </w:rPr>
                                </w:rPrChange>
                              </w:rPr>
                              <w:t>Figure</w:t>
                            </w:r>
                            <w:r w:rsidR="00F76B2B" w:rsidRPr="00983226">
                              <w:rPr>
                                <w:rFonts w:ascii="Times New Roman" w:hAnsi="Times New Roman" w:cs="Times New Roman"/>
                                <w:b/>
                                <w:i/>
                                <w:rPrChange w:id="62" w:author="Tom Freeman" w:date="2019-01-03T17:29:00Z">
                                  <w:rPr>
                                    <w:rFonts w:ascii="Times New Roman" w:hAnsi="Times New Roman" w:cs="Times New Roman"/>
                                    <w:b/>
                                    <w:i/>
                                    <w:sz w:val="16"/>
                                  </w:rPr>
                                </w:rPrChange>
                              </w:rPr>
                              <w:t xml:space="preserve"> 5</w:t>
                            </w:r>
                            <w:r w:rsidRPr="00983226">
                              <w:rPr>
                                <w:rFonts w:ascii="Times New Roman" w:hAnsi="Times New Roman" w:cs="Times New Roman"/>
                                <w:b/>
                                <w:i/>
                                <w:rPrChange w:id="63" w:author="Tom Freeman" w:date="2019-01-03T17:29:00Z">
                                  <w:rPr>
                                    <w:rFonts w:ascii="Times New Roman" w:hAnsi="Times New Roman" w:cs="Times New Roman"/>
                                    <w:b/>
                                    <w:i/>
                                    <w:sz w:val="16"/>
                                  </w:rPr>
                                </w:rPrChange>
                              </w:rPr>
                              <w:t xml:space="preserve">. </w:t>
                            </w:r>
                            <w:r w:rsidRPr="00983226">
                              <w:rPr>
                                <w:rFonts w:ascii="Times New Roman" w:hAnsi="Times New Roman" w:cs="Times New Roman"/>
                                <w:rPrChange w:id="64" w:author="Tom Freeman" w:date="2019-01-03T17:29:00Z">
                                  <w:rPr>
                                    <w:rFonts w:ascii="Times New Roman" w:hAnsi="Times New Roman" w:cs="Times New Roman"/>
                                    <w:sz w:val="16"/>
                                  </w:rPr>
                                </w:rPrChange>
                              </w:rPr>
                              <w:t xml:space="preserve">The two transsulfuration pathway enzymes cystathione beta-synthase and cystathione gamma-lyase catalyse </w:t>
                            </w:r>
                            <w:r w:rsidR="0079076F" w:rsidRPr="00983226">
                              <w:rPr>
                                <w:rFonts w:ascii="Times New Roman" w:hAnsi="Times New Roman" w:cs="Times New Roman"/>
                                <w:rPrChange w:id="65" w:author="Tom Freeman" w:date="2019-01-03T17:29:00Z">
                                  <w:rPr>
                                    <w:rFonts w:ascii="Times New Roman" w:hAnsi="Times New Roman" w:cs="Times New Roman"/>
                                    <w:sz w:val="16"/>
                                  </w:rPr>
                                </w:rPrChange>
                              </w:rPr>
                              <w:t>several</w:t>
                            </w:r>
                            <w:r w:rsidRPr="00983226">
                              <w:rPr>
                                <w:rFonts w:ascii="Times New Roman" w:hAnsi="Times New Roman" w:cs="Times New Roman"/>
                                <w:rPrChange w:id="66" w:author="Tom Freeman" w:date="2019-01-03T17:29:00Z">
                                  <w:rPr>
                                    <w:rFonts w:ascii="Times New Roman" w:hAnsi="Times New Roman" w:cs="Times New Roman"/>
                                    <w:sz w:val="16"/>
                                  </w:rPr>
                                </w:rPrChange>
                              </w:rPr>
                              <w:t xml:space="preserve"> reactions to produce hydrogen sulfide.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840921" id="Text Box 4" o:spid="_x0000_s1030" type="#_x0000_t202" style="position:absolute;left:0;text-align:left;margin-left:420.55pt;margin-top:521.5pt;width:471.75pt;height:33pt;z-index:-25164902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" stroked="f">
                <v:textbox>
                  <w:txbxContent>
                    <w:p w14:paraId="39FA003D" w14:textId="382F9CB0" w:rsidR="00B205CD" w:rsidRPr="00983226" w:rsidRDefault="00B205CD" w:rsidP="004831B8">
                      <w:pPr>
                        <w:jc w:val="both"/>
                        <w:rPr>
                          <w:rFonts w:ascii="Times New Roman" w:hAnsi="Times New Roman" w:cs="Times New Roman"/>
                          <w:rPrChange w:id="67" w:author="Tom Freeman" w:date="2019-01-03T17:29:00Z">
                            <w:rPr>
                              <w:rFonts w:ascii="Times New Roman" w:hAnsi="Times New Roman" w:cs="Times New Roman"/>
                              <w:sz w:val="16"/>
                            </w:rPr>
                          </w:rPrChange>
                        </w:rPr>
                      </w:pPr>
                      <w:r w:rsidRPr="00983226">
                        <w:rPr>
                          <w:rFonts w:ascii="Times New Roman" w:hAnsi="Times New Roman" w:cs="Times New Roman"/>
                          <w:b/>
                          <w:i/>
                          <w:rPrChange w:id="68" w:author="Tom Freeman" w:date="2019-01-03T17:29:00Z">
                            <w:rPr>
                              <w:rFonts w:ascii="Times New Roman" w:hAnsi="Times New Roman" w:cs="Times New Roman"/>
                              <w:b/>
                              <w:i/>
                              <w:sz w:val="16"/>
                            </w:rPr>
                          </w:rPrChange>
                        </w:rPr>
                        <w:t>Figure</w:t>
                      </w:r>
                      <w:r w:rsidR="00F76B2B" w:rsidRPr="00983226">
                        <w:rPr>
                          <w:rFonts w:ascii="Times New Roman" w:hAnsi="Times New Roman" w:cs="Times New Roman"/>
                          <w:b/>
                          <w:i/>
                          <w:rPrChange w:id="69" w:author="Tom Freeman" w:date="2019-01-03T17:29:00Z">
                            <w:rPr>
                              <w:rFonts w:ascii="Times New Roman" w:hAnsi="Times New Roman" w:cs="Times New Roman"/>
                              <w:b/>
                              <w:i/>
                              <w:sz w:val="16"/>
                            </w:rPr>
                          </w:rPrChange>
                        </w:rPr>
                        <w:t xml:space="preserve"> 5</w:t>
                      </w:r>
                      <w:r w:rsidRPr="00983226">
                        <w:rPr>
                          <w:rFonts w:ascii="Times New Roman" w:hAnsi="Times New Roman" w:cs="Times New Roman"/>
                          <w:b/>
                          <w:i/>
                          <w:rPrChange w:id="70" w:author="Tom Freeman" w:date="2019-01-03T17:29:00Z">
                            <w:rPr>
                              <w:rFonts w:ascii="Times New Roman" w:hAnsi="Times New Roman" w:cs="Times New Roman"/>
                              <w:b/>
                              <w:i/>
                              <w:sz w:val="16"/>
                            </w:rPr>
                          </w:rPrChange>
                        </w:rPr>
                        <w:t xml:space="preserve">. </w:t>
                      </w:r>
                      <w:r w:rsidRPr="00983226">
                        <w:rPr>
                          <w:rFonts w:ascii="Times New Roman" w:hAnsi="Times New Roman" w:cs="Times New Roman"/>
                          <w:rPrChange w:id="71" w:author="Tom Freeman" w:date="2019-01-03T17:29:00Z">
                            <w:rPr>
                              <w:rFonts w:ascii="Times New Roman" w:hAnsi="Times New Roman" w:cs="Times New Roman"/>
                              <w:sz w:val="16"/>
                            </w:rPr>
                          </w:rPrChange>
                        </w:rPr>
                        <w:t xml:space="preserve">The two transsulfuration pathway enzymes cystathione beta-synthase and cystathione gamma-lyase catalyse </w:t>
                      </w:r>
                      <w:r w:rsidR="0079076F" w:rsidRPr="00983226">
                        <w:rPr>
                          <w:rFonts w:ascii="Times New Roman" w:hAnsi="Times New Roman" w:cs="Times New Roman"/>
                          <w:rPrChange w:id="72" w:author="Tom Freeman" w:date="2019-01-03T17:29:00Z">
                            <w:rPr>
                              <w:rFonts w:ascii="Times New Roman" w:hAnsi="Times New Roman" w:cs="Times New Roman"/>
                              <w:sz w:val="16"/>
                            </w:rPr>
                          </w:rPrChange>
                        </w:rPr>
                        <w:t>several</w:t>
                      </w:r>
                      <w:r w:rsidRPr="00983226">
                        <w:rPr>
                          <w:rFonts w:ascii="Times New Roman" w:hAnsi="Times New Roman" w:cs="Times New Roman"/>
                          <w:rPrChange w:id="73" w:author="Tom Freeman" w:date="2019-01-03T17:29:00Z">
                            <w:rPr>
                              <w:rFonts w:ascii="Times New Roman" w:hAnsi="Times New Roman" w:cs="Times New Roman"/>
                              <w:sz w:val="16"/>
                            </w:rPr>
                          </w:rPrChange>
                        </w:rPr>
                        <w:t xml:space="preserve"> reactions to produce hydrogen sulfide.</w:t>
                      </w:r>
                    </w:p>
                  </w:txbxContent>
                </v:textbox>
                <w10:wrap type="tight" anchorx="margin"/>
              </v:shape>
            </w:pict>
          </mc:Fallback>
        </mc:AlternateContent>
      </w:r>
      <w:r w:rsidR="008B7CAD" w:rsidRPr="00CE63C6">
        <w:rPr>
          <w:rFonts w:ascii="Times New Roman" w:hAnsi="Times New Roman" w:cs="Times New Roman"/>
          <w:sz w:val="24"/>
        </w:rPr>
        <w:t>The importance of the transsulfuration reactions is exemplified by the fact that an estimated 50% of cysteine used for hepatic glutathione production comes from this pathway</w:t>
      </w:r>
      <w:r w:rsidR="008B7CAD" w:rsidRPr="00CE63C6">
        <w:rPr>
          <w:rFonts w:ascii="Times New Roman" w:hAnsi="Times New Roman" w:cs="Times New Roman"/>
          <w:sz w:val="24"/>
        </w:rPr>
        <w:fldChar w:fldCharType="begin" w:fldLock="1"/>
      </w:r>
      <w:r w:rsidR="002B63A2">
        <w:rPr>
          <w:rFonts w:ascii="Times New Roman" w:hAnsi="Times New Roman" w:cs="Times New Roman"/>
          <w:sz w:val="24"/>
        </w:rPr>
        <w:instrText>ADDIN CSL_CITATION {"citationItems":[{"id":"ITEM-1","itemData":{"DOI":"10.1089/ars.2013.5339","ISSN":"1557-7716","PMID":"23600844","abstract":"SIGNIFICANCE Hydrogen sulfide (H2S), produced by the desulfuration of cysteine or homocysteine, functions as a signaling molecule in an array of physiological processes including regulation of vascular tone, the cellular stress response, apoptosis, and inflammation. RECENT ADVANCES The low steady-state levels of H2S in mammalian cells have been recently shown to reflect a balance between its synthesis and its clearance. The subversion of enzymes in the cytoplasmic trans-sulfuration pathway for producing H2S from cysteine and/or homocysteine versus producing cysteine from homocysteine, presents an interesting regulatory problem. CRITICAL ISSUES It is not known under what conditions the enzymes operate in the canonical trans-sulfuration pathway and how their specificity is switched to catalyze the alternative H2S-producing reactions. Similarly, it is not known if and whether the mitochondrial enzymes, which oxidize sulfide and persulfide (or sulfane sulfur), are regulated to increase or decrease H2S or sulfane-sulfur pools. FUTURE DIRECTIONS In this review, we focus on the enzymology of H2S homeostasis and discuss H2S-based signaling via persulfidation and thionitrous acid.","author":[{"dropping-particle":"","family":"Kabil","given":"Omer","non-dropping-particle":"","parse-names":false,"suffix":""},{"dropping-particle":"","family":"Banerjee","given":"Ruma","non-dropping-particle":"","parse-names":false,"suffix":""}],"container-title":"Antioxidants &amp; Redox Signaling","id":"ITEM-1","issue":"5","issued":{"date-parts":[["2014","2","10"]]},"page":"770-82","publisher":"Mary Ann Liebert, Inc.","title":"Enzymology of H2S biogenesis, decay and signaling.","type":"article-journal","volume":"20"},"uris":["http://www.mendeley.com/documents/?uuid=43b1b272-4411-3900-8cf0-09a614574d8c"]}],"mendeley":{"formattedCitation":"&lt;sup&gt;7&lt;/sup&gt;","plainTextFormattedCitation":"7","previouslyFormattedCitation":"&lt;sup&gt;7&lt;/sup&gt;"},"properties":{"noteIndex":0},"schema":"https://github.com/citation-style-language/schema/raw/master/csl-citation.json"}</w:instrText>
      </w:r>
      <w:r w:rsidR="008B7CAD" w:rsidRPr="00CE63C6">
        <w:rPr>
          <w:rFonts w:ascii="Times New Roman" w:hAnsi="Times New Roman" w:cs="Times New Roman"/>
          <w:sz w:val="24"/>
        </w:rPr>
        <w:fldChar w:fldCharType="separate"/>
      </w:r>
      <w:r w:rsidR="008B7CAD" w:rsidRPr="00CE63C6">
        <w:rPr>
          <w:rFonts w:ascii="Times New Roman" w:hAnsi="Times New Roman" w:cs="Times New Roman"/>
          <w:noProof/>
          <w:sz w:val="24"/>
          <w:vertAlign w:val="superscript"/>
        </w:rPr>
        <w:t>7</w:t>
      </w:r>
      <w:r w:rsidR="008B7CAD" w:rsidRPr="00CE63C6">
        <w:rPr>
          <w:rFonts w:ascii="Times New Roman" w:hAnsi="Times New Roman" w:cs="Times New Roman"/>
          <w:sz w:val="24"/>
        </w:rPr>
        <w:fldChar w:fldCharType="end"/>
      </w:r>
      <w:r w:rsidR="008B7CAD" w:rsidRPr="00CE63C6">
        <w:rPr>
          <w:rFonts w:ascii="Times New Roman" w:hAnsi="Times New Roman" w:cs="Times New Roman"/>
          <w:sz w:val="24"/>
        </w:rPr>
        <w:t>.</w:t>
      </w:r>
      <w:r w:rsidR="008B7CAD">
        <w:rPr>
          <w:rFonts w:ascii="Times New Roman" w:hAnsi="Times New Roman" w:cs="Times New Roman"/>
          <w:sz w:val="24"/>
        </w:rPr>
        <w:t xml:space="preserve"> </w:t>
      </w:r>
      <w:r w:rsidR="008B7CAD" w:rsidRPr="00CE63C6">
        <w:rPr>
          <w:rFonts w:ascii="Times New Roman" w:hAnsi="Times New Roman" w:cs="Times New Roman"/>
          <w:sz w:val="24"/>
        </w:rPr>
        <w:t>Cystathione beta-synthase deficiency manifests with a range of symptoms</w:t>
      </w:r>
      <w:r w:rsidR="008B7CAD">
        <w:rPr>
          <w:rFonts w:ascii="Times New Roman" w:hAnsi="Times New Roman" w:cs="Times New Roman"/>
          <w:sz w:val="24"/>
        </w:rPr>
        <w:t>,</w:t>
      </w:r>
      <w:r w:rsidR="008B7CAD" w:rsidRPr="00CE63C6">
        <w:rPr>
          <w:rFonts w:ascii="Times New Roman" w:hAnsi="Times New Roman" w:cs="Times New Roman"/>
          <w:sz w:val="24"/>
        </w:rPr>
        <w:t xml:space="preserve"> from neurological</w:t>
      </w:r>
      <w:r w:rsidR="008B7CAD">
        <w:rPr>
          <w:rFonts w:ascii="Times New Roman" w:hAnsi="Times New Roman" w:cs="Times New Roman"/>
          <w:sz w:val="24"/>
        </w:rPr>
        <w:t xml:space="preserve"> to</w:t>
      </w:r>
      <w:r w:rsidR="008B7CAD" w:rsidRPr="00CE63C6">
        <w:rPr>
          <w:rFonts w:ascii="Times New Roman" w:hAnsi="Times New Roman" w:cs="Times New Roman"/>
          <w:sz w:val="24"/>
        </w:rPr>
        <w:t xml:space="preserve"> connective</w:t>
      </w:r>
      <w:r w:rsidR="008B7CAD">
        <w:rPr>
          <w:rFonts w:ascii="Times New Roman" w:hAnsi="Times New Roman" w:cs="Times New Roman"/>
          <w:sz w:val="24"/>
        </w:rPr>
        <w:t xml:space="preserve"> </w:t>
      </w:r>
      <w:r w:rsidR="008B7CAD" w:rsidRPr="00CE63C6">
        <w:rPr>
          <w:rFonts w:ascii="Times New Roman" w:hAnsi="Times New Roman" w:cs="Times New Roman"/>
          <w:sz w:val="24"/>
        </w:rPr>
        <w:t xml:space="preserve"> tissue</w:t>
      </w:r>
      <w:r w:rsidR="008B7CAD">
        <w:rPr>
          <w:rFonts w:ascii="Times New Roman" w:hAnsi="Times New Roman" w:cs="Times New Roman"/>
          <w:sz w:val="24"/>
        </w:rPr>
        <w:t xml:space="preserve"> problems</w:t>
      </w:r>
      <w:r w:rsidR="008B7CAD" w:rsidRPr="00CE63C6">
        <w:rPr>
          <w:rFonts w:ascii="Times New Roman" w:hAnsi="Times New Roman" w:cs="Times New Roman"/>
          <w:sz w:val="24"/>
        </w:rPr>
        <w:t>, with an associated homocystinuria</w:t>
      </w:r>
      <w:r w:rsidR="008B7CAD">
        <w:rPr>
          <w:rFonts w:ascii="Times New Roman" w:hAnsi="Times New Roman" w:cs="Times New Roman"/>
          <w:sz w:val="24"/>
        </w:rPr>
        <w:t xml:space="preserve"> (increased levels of homocysteine in blood and urine)</w:t>
      </w:r>
      <w:r w:rsidR="008B7CAD" w:rsidRPr="00CE63C6">
        <w:rPr>
          <w:rFonts w:ascii="Times New Roman" w:hAnsi="Times New Roman" w:cs="Times New Roman"/>
          <w:sz w:val="24"/>
        </w:rPr>
        <w:fldChar w:fldCharType="begin" w:fldLock="1"/>
      </w:r>
      <w:r w:rsidR="002B63A2">
        <w:rPr>
          <w:rFonts w:ascii="Times New Roman" w:hAnsi="Times New Roman" w:cs="Times New Roman"/>
          <w:sz w:val="24"/>
        </w:rPr>
        <w:instrText>ADDIN CSL_CITATION {"citationItems":[{"id":"ITEM-1","itemData":{"DOI":"10.1002/humu.21273","ISSN":"1098-1004","PMID":"20506325","abstract":"Misfolding of mutant enzymes may play an important role in the pathogenesis of cystathionine beta-synthase (CBS) deficiency. We examined properties of a series of 27 mutant variants, which together represent 70% of known alleles observed in patients with homocystinuria due to CBS deficiency. The median amount of SDS-soluble mutant CBS polypeptides in the pellet after centrifugation of bacterial extracts was increased by 50% compared to the wild type. Moreover, mutants formed on average only 12% of tetramers and their median activity reached only 3% of the wild-type enzyme. In contrast to the wild-type CBS about half of mutants were not activated by S-adenosylmethionine. Expression at 18 degrees C substantially increased the activity of five mutants in parallel with increasing the amounts of tetramers. We further analyzed the role of solvent accessibility of mutants as a determinant of their folding and activity. Buried mutations formed on average less tetramers and exhibited 23 times lower activity than the solvent exposed mutations. In summary, our results show that topology of mutations predicts in part the behavior of mutant CBS, and that misfolding may be an important and frequent pathogenic mechanism in CBS deficiency.","author":[{"dropping-particle":"","family":"Kozich","given":"Viktor","non-dropping-particle":"","parse-names":false,"suffix":""},{"dropping-particle":"","family":"Sokolová","given":"Jitka","non-dropping-particle":"","parse-names":false,"suffix":""},{"dropping-particle":"","family":"Klatovská","given":"Veronika","non-dropping-particle":"","parse-names":false,"suffix":""},{"dropping-particle":"","family":"Krijt","given":"Jakub","non-dropping-particle":"","parse-names":false,"suffix":""},{"dropping-particle":"","family":"Janosík","given":"Miroslav","non-dropping-particle":"","parse-names":false,"suffix":""},{"dropping-particle":"","family":"Jelínek","given":"Karel","non-dropping-particle":"","parse-names":false,"suffix":""},{"dropping-particle":"","family":"Kraus","given":"Jan P","non-dropping-particle":"","parse-names":false,"suffix":""},{"dropping-particle":"","family":"Cooper","given":"David N","non-dropping-particle":"","parse-names":false,"suffix":""}],"container-title":"Human Mutation","id":"ITEM-1","issue":"7","issued":{"date-parts":[["2010","7"]]},"page":"809-19","publisher":"Wiley-Blackwell","title":"Cystathionine beta-synthase mutations: effect of mutation topology on folding and activity.","type":"article-journal","volume":"31"},"uris":["http://www.mendeley.com/documents/?uuid=92124cd2-f81f-31fb-82f9-28ad4abad93a"]}],"mendeley":{"formattedCitation":"&lt;sup&gt;10&lt;/sup&gt;","plainTextFormattedCitation":"10","previouslyFormattedCitation":"&lt;sup&gt;10&lt;/sup&gt;"},"properties":{"noteIndex":0},"schema":"https://github.com/citation-style-language/schema/raw/master/csl-citation.json"}</w:instrText>
      </w:r>
      <w:r w:rsidR="008B7CAD" w:rsidRPr="00CE63C6">
        <w:rPr>
          <w:rFonts w:ascii="Times New Roman" w:hAnsi="Times New Roman" w:cs="Times New Roman"/>
          <w:sz w:val="24"/>
        </w:rPr>
        <w:fldChar w:fldCharType="separate"/>
      </w:r>
      <w:r w:rsidR="008B7CAD" w:rsidRPr="00CE63C6">
        <w:rPr>
          <w:rFonts w:ascii="Times New Roman" w:hAnsi="Times New Roman" w:cs="Times New Roman"/>
          <w:noProof/>
          <w:sz w:val="24"/>
          <w:vertAlign w:val="superscript"/>
        </w:rPr>
        <w:t>10</w:t>
      </w:r>
      <w:r w:rsidR="008B7CAD" w:rsidRPr="00CE63C6">
        <w:rPr>
          <w:rFonts w:ascii="Times New Roman" w:hAnsi="Times New Roman" w:cs="Times New Roman"/>
          <w:sz w:val="24"/>
        </w:rPr>
        <w:fldChar w:fldCharType="end"/>
      </w:r>
      <w:r w:rsidR="008B7CAD" w:rsidRPr="00CE63C6">
        <w:rPr>
          <w:rFonts w:ascii="Times New Roman" w:hAnsi="Times New Roman" w:cs="Times New Roman"/>
          <w:sz w:val="24"/>
        </w:rPr>
        <w:t xml:space="preserve">.               </w:t>
      </w:r>
    </w:p>
    <w:p w14:paraId="3AF42A82" w14:textId="327216A3" w:rsidR="004831B8" w:rsidRDefault="001D2D2D" w:rsidP="004831B8">
      <w:pPr>
        <w:jc w:val="both"/>
        <w:rPr>
          <w:rFonts w:ascii="Times New Roman" w:hAnsi="Times New Roman" w:cs="Times New Roman"/>
          <w:sz w:val="24"/>
        </w:rPr>
      </w:pPr>
      <w:r w:rsidRPr="006555C8">
        <w:rPr>
          <w:rFonts w:ascii="Times New Roman" w:hAnsi="Times New Roman" w:cs="Times New Roman"/>
          <w:i/>
          <w:u w:val="single"/>
        </w:rPr>
        <w:lastRenderedPageBreak/>
        <w:t>Methionine salvage pathway</w:t>
      </w:r>
      <w:r w:rsidR="004831B8" w:rsidRPr="004831B8">
        <w:rPr>
          <w:rFonts w:ascii="Times New Roman" w:hAnsi="Times New Roman" w:cs="Times New Roman"/>
          <w:sz w:val="24"/>
        </w:rPr>
        <w:t xml:space="preserve"> </w:t>
      </w:r>
    </w:p>
    <w:p w14:paraId="3CCFFEB5" w14:textId="54A9A078" w:rsidR="001D2D2D" w:rsidRPr="004831B8" w:rsidRDefault="00983226" w:rsidP="004831B8">
      <w:pPr>
        <w:jc w:val="both"/>
        <w:rPr>
          <w:rFonts w:ascii="Times New Roman" w:hAnsi="Times New Roman" w:cs="Times New Roman"/>
          <w:sz w:val="24"/>
        </w:rPr>
      </w:pPr>
      <w:r w:rsidRPr="006555C8">
        <w:rPr>
          <w:rFonts w:ascii="Times New Roman" w:hAnsi="Times New Roman" w:cs="Times New Roman"/>
          <w:i/>
          <w:noProof/>
          <w:sz w:val="24"/>
          <w:u w:val="single"/>
        </w:rPr>
        <mc:AlternateContent>
          <mc:Choice Requires="wps">
            <w:drawing>
              <wp:anchor distT="45720" distB="45720" distL="114300" distR="114300" simplePos="0" relativeHeight="251669504" behindDoc="1" locked="0" layoutInCell="1" allowOverlap="1" wp14:anchorId="7F79D9C9" wp14:editId="3F5709AE">
                <wp:simplePos x="0" y="0"/>
                <wp:positionH relativeFrom="margin">
                  <wp:posOffset>-69850</wp:posOffset>
                </wp:positionH>
                <wp:positionV relativeFrom="paragraph">
                  <wp:posOffset>3458845</wp:posOffset>
                </wp:positionV>
                <wp:extent cx="2847975" cy="819150"/>
                <wp:effectExtent l="0" t="0" r="9525" b="0"/>
                <wp:wrapTight wrapText="bothSides">
                  <wp:wrapPolygon edited="0">
                    <wp:start x="0" y="0"/>
                    <wp:lineTo x="0" y="21098"/>
                    <wp:lineTo x="21528" y="21098"/>
                    <wp:lineTo x="21528" y="0"/>
                    <wp:lineTo x="0" y="0"/>
                  </wp:wrapPolygon>
                </wp:wrapTight>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7975" cy="819150"/>
                        </a:xfrm>
                        <a:prstGeom prst="rect">
                          <a:avLst/>
                        </a:prstGeom>
                        <a:solidFill>
                          <a:srgbClr val="FFFFFF"/>
                        </a:solidFill>
                        <a:ln w="9525">
                          <a:noFill/>
                          <a:miter lim="800000"/>
                          <a:headEnd/>
                          <a:tailEnd/>
                        </a:ln>
                      </wps:spPr>
                      <wps:txbx>
                        <w:txbxContent>
                          <w:p w14:paraId="430F5154" w14:textId="3FD71294" w:rsidR="00B205CD" w:rsidRPr="00983226" w:rsidRDefault="00B205CD" w:rsidP="006307B9">
                            <w:pPr>
                              <w:jc w:val="both"/>
                              <w:rPr>
                                <w:rFonts w:ascii="Times New Roman" w:hAnsi="Times New Roman" w:cs="Times New Roman"/>
                                <w:rPrChange w:id="74" w:author="Tom Freeman" w:date="2019-01-03T17:30:00Z">
                                  <w:rPr>
                                    <w:rFonts w:ascii="Times New Roman" w:hAnsi="Times New Roman" w:cs="Times New Roman"/>
                                    <w:sz w:val="16"/>
                                  </w:rPr>
                                </w:rPrChange>
                              </w:rPr>
                            </w:pPr>
                            <w:r w:rsidRPr="00983226">
                              <w:rPr>
                                <w:rFonts w:ascii="Times New Roman" w:hAnsi="Times New Roman" w:cs="Times New Roman"/>
                                <w:b/>
                                <w:i/>
                                <w:rPrChange w:id="75" w:author="Tom Freeman" w:date="2019-01-03T17:30:00Z">
                                  <w:rPr>
                                    <w:rFonts w:ascii="Times New Roman" w:hAnsi="Times New Roman" w:cs="Times New Roman"/>
                                    <w:b/>
                                    <w:i/>
                                    <w:sz w:val="16"/>
                                  </w:rPr>
                                </w:rPrChange>
                              </w:rPr>
                              <w:t xml:space="preserve">Figure </w:t>
                            </w:r>
                            <w:r w:rsidR="00F76B2B" w:rsidRPr="00983226">
                              <w:rPr>
                                <w:rFonts w:ascii="Times New Roman" w:hAnsi="Times New Roman" w:cs="Times New Roman"/>
                                <w:b/>
                                <w:i/>
                                <w:rPrChange w:id="76" w:author="Tom Freeman" w:date="2019-01-03T17:30:00Z">
                                  <w:rPr>
                                    <w:rFonts w:ascii="Times New Roman" w:hAnsi="Times New Roman" w:cs="Times New Roman"/>
                                    <w:b/>
                                    <w:i/>
                                    <w:sz w:val="16"/>
                                  </w:rPr>
                                </w:rPrChange>
                              </w:rPr>
                              <w:t>6</w:t>
                            </w:r>
                            <w:r w:rsidRPr="00983226">
                              <w:rPr>
                                <w:rFonts w:ascii="Times New Roman" w:hAnsi="Times New Roman" w:cs="Times New Roman"/>
                                <w:b/>
                                <w:i/>
                                <w:rPrChange w:id="77" w:author="Tom Freeman" w:date="2019-01-03T17:30:00Z">
                                  <w:rPr>
                                    <w:rFonts w:ascii="Times New Roman" w:hAnsi="Times New Roman" w:cs="Times New Roman"/>
                                    <w:b/>
                                    <w:i/>
                                    <w:sz w:val="16"/>
                                  </w:rPr>
                                </w:rPrChange>
                              </w:rPr>
                              <w:t xml:space="preserve">. </w:t>
                            </w:r>
                            <w:r w:rsidRPr="00983226">
                              <w:rPr>
                                <w:rFonts w:ascii="Times New Roman" w:hAnsi="Times New Roman" w:cs="Times New Roman"/>
                                <w:rPrChange w:id="78" w:author="Tom Freeman" w:date="2019-01-03T17:30:00Z">
                                  <w:rPr>
                                    <w:rFonts w:ascii="Times New Roman" w:hAnsi="Times New Roman" w:cs="Times New Roman"/>
                                    <w:sz w:val="16"/>
                                  </w:rPr>
                                </w:rPrChange>
                              </w:rPr>
                              <w:t>Decarboxylated SAM and putrescine form spermine (a polyamine) and MTA (a by-product, that enters the methionine salvage pathway).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79D9C9" id="Text Box 5" o:spid="_x0000_s1031" type="#_x0000_t202" style="position:absolute;left:0;text-align:left;margin-left:-5.5pt;margin-top:272.35pt;width:224.25pt;height:64.5pt;z-index:-2516469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" stroked="f">
                <v:textbox>
                  <w:txbxContent>
                    <w:p w14:paraId="430F5154" w14:textId="3FD71294" w:rsidR="00B205CD" w:rsidRPr="00983226" w:rsidRDefault="00B205CD" w:rsidP="006307B9">
                      <w:pPr>
                        <w:jc w:val="both"/>
                        <w:rPr>
                          <w:rFonts w:ascii="Times New Roman" w:hAnsi="Times New Roman" w:cs="Times New Roman"/>
                          <w:rPrChange w:id="79" w:author="Tom Freeman" w:date="2019-01-03T17:30:00Z">
                            <w:rPr>
                              <w:rFonts w:ascii="Times New Roman" w:hAnsi="Times New Roman" w:cs="Times New Roman"/>
                              <w:sz w:val="16"/>
                            </w:rPr>
                          </w:rPrChange>
                        </w:rPr>
                      </w:pPr>
                      <w:r w:rsidRPr="00983226">
                        <w:rPr>
                          <w:rFonts w:ascii="Times New Roman" w:hAnsi="Times New Roman" w:cs="Times New Roman"/>
                          <w:b/>
                          <w:i/>
                          <w:rPrChange w:id="80" w:author="Tom Freeman" w:date="2019-01-03T17:30:00Z">
                            <w:rPr>
                              <w:rFonts w:ascii="Times New Roman" w:hAnsi="Times New Roman" w:cs="Times New Roman"/>
                              <w:b/>
                              <w:i/>
                              <w:sz w:val="16"/>
                            </w:rPr>
                          </w:rPrChange>
                        </w:rPr>
                        <w:t xml:space="preserve">Figure </w:t>
                      </w:r>
                      <w:r w:rsidR="00F76B2B" w:rsidRPr="00983226">
                        <w:rPr>
                          <w:rFonts w:ascii="Times New Roman" w:hAnsi="Times New Roman" w:cs="Times New Roman"/>
                          <w:b/>
                          <w:i/>
                          <w:rPrChange w:id="81" w:author="Tom Freeman" w:date="2019-01-03T17:30:00Z">
                            <w:rPr>
                              <w:rFonts w:ascii="Times New Roman" w:hAnsi="Times New Roman" w:cs="Times New Roman"/>
                              <w:b/>
                              <w:i/>
                              <w:sz w:val="16"/>
                            </w:rPr>
                          </w:rPrChange>
                        </w:rPr>
                        <w:t>6</w:t>
                      </w:r>
                      <w:r w:rsidRPr="00983226">
                        <w:rPr>
                          <w:rFonts w:ascii="Times New Roman" w:hAnsi="Times New Roman" w:cs="Times New Roman"/>
                          <w:b/>
                          <w:i/>
                          <w:rPrChange w:id="82" w:author="Tom Freeman" w:date="2019-01-03T17:30:00Z">
                            <w:rPr>
                              <w:rFonts w:ascii="Times New Roman" w:hAnsi="Times New Roman" w:cs="Times New Roman"/>
                              <w:b/>
                              <w:i/>
                              <w:sz w:val="16"/>
                            </w:rPr>
                          </w:rPrChange>
                        </w:rPr>
                        <w:t xml:space="preserve">. </w:t>
                      </w:r>
                      <w:r w:rsidRPr="00983226">
                        <w:rPr>
                          <w:rFonts w:ascii="Times New Roman" w:hAnsi="Times New Roman" w:cs="Times New Roman"/>
                          <w:rPrChange w:id="83" w:author="Tom Freeman" w:date="2019-01-03T17:30:00Z">
                            <w:rPr>
                              <w:rFonts w:ascii="Times New Roman" w:hAnsi="Times New Roman" w:cs="Times New Roman"/>
                              <w:sz w:val="16"/>
                            </w:rPr>
                          </w:rPrChange>
                        </w:rPr>
                        <w:t>Decarboxylated SAM and putrescine form spermine (a polyamine) and MTA (a by-product, that enters the methionine salvage pathway).</w:t>
                      </w:r>
                    </w:p>
                  </w:txbxContent>
                </v:textbox>
                <w10:wrap type="tight" anchorx="margin"/>
              </v:shape>
            </w:pict>
          </mc:Fallback>
        </mc:AlternateContent>
      </w:r>
      <w:r w:rsidRPr="006555C8">
        <w:rPr>
          <w:rFonts w:ascii="Times New Roman" w:hAnsi="Times New Roman" w:cs="Times New Roman"/>
          <w:i/>
          <w:noProof/>
          <w:sz w:val="24"/>
          <w:u w:val="single"/>
        </w:rPr>
        <mc:AlternateContent>
          <mc:Choice Requires="wps">
            <w:drawing>
              <wp:anchor distT="45720" distB="45720" distL="114300" distR="114300" simplePos="0" relativeHeight="251676672" behindDoc="1" locked="0" layoutInCell="1" allowOverlap="1" wp14:anchorId="3D7D7569" wp14:editId="2E1F7A45">
                <wp:simplePos x="0" y="0"/>
                <wp:positionH relativeFrom="margin">
                  <wp:posOffset>2990850</wp:posOffset>
                </wp:positionH>
                <wp:positionV relativeFrom="paragraph">
                  <wp:posOffset>3471545</wp:posOffset>
                </wp:positionV>
                <wp:extent cx="2827020" cy="819150"/>
                <wp:effectExtent l="0" t="0" r="0" b="0"/>
                <wp:wrapTight wrapText="bothSides">
                  <wp:wrapPolygon edited="0">
                    <wp:start x="0" y="0"/>
                    <wp:lineTo x="0" y="21098"/>
                    <wp:lineTo x="21396" y="21098"/>
                    <wp:lineTo x="21396" y="0"/>
                    <wp:lineTo x="0" y="0"/>
                  </wp:wrapPolygon>
                </wp:wrapTight>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020" cy="819150"/>
                        </a:xfrm>
                        <a:prstGeom prst="rect">
                          <a:avLst/>
                        </a:prstGeom>
                        <a:solidFill>
                          <a:srgbClr val="FFFFFF"/>
                        </a:solidFill>
                        <a:ln w="9525">
                          <a:noFill/>
                          <a:miter lim="800000"/>
                          <a:headEnd/>
                          <a:tailEnd/>
                        </a:ln>
                      </wps:spPr>
                      <wps:txbx>
                        <w:txbxContent>
                          <w:p w14:paraId="22768F55" w14:textId="1DF02310" w:rsidR="00B205CD" w:rsidRPr="00983226" w:rsidRDefault="00B205CD" w:rsidP="006307B9">
                            <w:pPr>
                              <w:jc w:val="both"/>
                              <w:rPr>
                                <w:rFonts w:ascii="Times New Roman" w:hAnsi="Times New Roman" w:cs="Times New Roman"/>
                                <w:rPrChange w:id="84" w:author="Tom Freeman" w:date="2019-01-03T17:30:00Z">
                                  <w:rPr>
                                    <w:rFonts w:ascii="Times New Roman" w:hAnsi="Times New Roman" w:cs="Times New Roman"/>
                                    <w:sz w:val="16"/>
                                  </w:rPr>
                                </w:rPrChange>
                              </w:rPr>
                            </w:pPr>
                            <w:r w:rsidRPr="00983226">
                              <w:rPr>
                                <w:rFonts w:ascii="Times New Roman" w:hAnsi="Times New Roman" w:cs="Times New Roman"/>
                                <w:b/>
                                <w:i/>
                                <w:rPrChange w:id="85" w:author="Tom Freeman" w:date="2019-01-03T17:30:00Z">
                                  <w:rPr>
                                    <w:rFonts w:ascii="Times New Roman" w:hAnsi="Times New Roman" w:cs="Times New Roman"/>
                                    <w:b/>
                                    <w:i/>
                                    <w:sz w:val="16"/>
                                  </w:rPr>
                                </w:rPrChange>
                              </w:rPr>
                              <w:t xml:space="preserve">Figure </w:t>
                            </w:r>
                            <w:r w:rsidR="00F76B2B" w:rsidRPr="00983226">
                              <w:rPr>
                                <w:rFonts w:ascii="Times New Roman" w:hAnsi="Times New Roman" w:cs="Times New Roman"/>
                                <w:b/>
                                <w:i/>
                                <w:rPrChange w:id="86" w:author="Tom Freeman" w:date="2019-01-03T17:30:00Z">
                                  <w:rPr>
                                    <w:rFonts w:ascii="Times New Roman" w:hAnsi="Times New Roman" w:cs="Times New Roman"/>
                                    <w:b/>
                                    <w:i/>
                                    <w:sz w:val="16"/>
                                  </w:rPr>
                                </w:rPrChange>
                              </w:rPr>
                              <w:t>7</w:t>
                            </w:r>
                            <w:r w:rsidRPr="00983226">
                              <w:rPr>
                                <w:rFonts w:ascii="Times New Roman" w:hAnsi="Times New Roman" w:cs="Times New Roman"/>
                                <w:b/>
                                <w:i/>
                                <w:rPrChange w:id="87" w:author="Tom Freeman" w:date="2019-01-03T17:30:00Z">
                                  <w:rPr>
                                    <w:rFonts w:ascii="Times New Roman" w:hAnsi="Times New Roman" w:cs="Times New Roman"/>
                                    <w:b/>
                                    <w:i/>
                                    <w:sz w:val="16"/>
                                  </w:rPr>
                                </w:rPrChange>
                              </w:rPr>
                              <w:t xml:space="preserve">. </w:t>
                            </w:r>
                            <w:r w:rsidRPr="00983226">
                              <w:rPr>
                                <w:rFonts w:ascii="Times New Roman" w:hAnsi="Times New Roman" w:cs="Times New Roman"/>
                                <w:rPrChange w:id="88" w:author="Tom Freeman" w:date="2019-01-03T17:30:00Z">
                                  <w:rPr>
                                    <w:rFonts w:ascii="Times New Roman" w:hAnsi="Times New Roman" w:cs="Times New Roman"/>
                                    <w:sz w:val="16"/>
                                  </w:rPr>
                                </w:rPrChange>
                              </w:rPr>
                              <w:t xml:space="preserve">The methionine salvage pathway. In the nucleus, MTA undergoes </w:t>
                            </w:r>
                            <w:proofErr w:type="gramStart"/>
                            <w:r w:rsidRPr="00983226">
                              <w:rPr>
                                <w:rFonts w:ascii="Times New Roman" w:hAnsi="Times New Roman" w:cs="Times New Roman"/>
                                <w:rPrChange w:id="89" w:author="Tom Freeman" w:date="2019-01-03T17:30:00Z">
                                  <w:rPr>
                                    <w:rFonts w:ascii="Times New Roman" w:hAnsi="Times New Roman" w:cs="Times New Roman"/>
                                    <w:sz w:val="16"/>
                                  </w:rPr>
                                </w:rPrChange>
                              </w:rPr>
                              <w:t>a number of</w:t>
                            </w:r>
                            <w:proofErr w:type="gramEnd"/>
                            <w:r w:rsidRPr="00983226">
                              <w:rPr>
                                <w:rFonts w:ascii="Times New Roman" w:hAnsi="Times New Roman" w:cs="Times New Roman"/>
                                <w:rPrChange w:id="90" w:author="Tom Freeman" w:date="2019-01-03T17:30:00Z">
                                  <w:rPr>
                                    <w:rFonts w:ascii="Times New Roman" w:hAnsi="Times New Roman" w:cs="Times New Roman"/>
                                    <w:sz w:val="16"/>
                                  </w:rPr>
                                </w:rPrChange>
                              </w:rPr>
                              <w:t xml:space="preserve"> steps to form KMTB, </w:t>
                            </w:r>
                            <w:r w:rsidR="00DC3CAE" w:rsidRPr="00983226">
                              <w:rPr>
                                <w:rFonts w:ascii="Times New Roman" w:hAnsi="Times New Roman" w:cs="Times New Roman"/>
                                <w:rPrChange w:id="91" w:author="Tom Freeman" w:date="2019-01-03T17:30:00Z">
                                  <w:rPr>
                                    <w:rFonts w:ascii="Times New Roman" w:hAnsi="Times New Roman" w:cs="Times New Roman"/>
                                    <w:sz w:val="16"/>
                                  </w:rPr>
                                </w:rPrChange>
                              </w:rPr>
                              <w:t>going</w:t>
                            </w:r>
                            <w:r w:rsidRPr="00983226">
                              <w:rPr>
                                <w:rFonts w:ascii="Times New Roman" w:hAnsi="Times New Roman" w:cs="Times New Roman"/>
                                <w:rPrChange w:id="92" w:author="Tom Freeman" w:date="2019-01-03T17:30:00Z">
                                  <w:rPr>
                                    <w:rFonts w:ascii="Times New Roman" w:hAnsi="Times New Roman" w:cs="Times New Roman"/>
                                    <w:sz w:val="16"/>
                                  </w:rPr>
                                </w:rPrChange>
                              </w:rPr>
                              <w:t xml:space="preserve"> on to form methionine in the cytoplasm.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7D7569" id="Text Box 12" o:spid="_x0000_s1032" type="#_x0000_t202" style="position:absolute;left:0;text-align:left;margin-left:235.5pt;margin-top:273.35pt;width:222.6pt;height:64.5pt;z-index:-2516398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" stroked="f">
                <v:textbox>
                  <w:txbxContent>
                    <w:p w14:paraId="22768F55" w14:textId="1DF02310" w:rsidR="00B205CD" w:rsidRPr="00983226" w:rsidRDefault="00B205CD" w:rsidP="006307B9">
                      <w:pPr>
                        <w:jc w:val="both"/>
                        <w:rPr>
                          <w:rFonts w:ascii="Times New Roman" w:hAnsi="Times New Roman" w:cs="Times New Roman"/>
                          <w:rPrChange w:id="93" w:author="Tom Freeman" w:date="2019-01-03T17:30:00Z">
                            <w:rPr>
                              <w:rFonts w:ascii="Times New Roman" w:hAnsi="Times New Roman" w:cs="Times New Roman"/>
                              <w:sz w:val="16"/>
                            </w:rPr>
                          </w:rPrChange>
                        </w:rPr>
                      </w:pPr>
                      <w:r w:rsidRPr="00983226">
                        <w:rPr>
                          <w:rFonts w:ascii="Times New Roman" w:hAnsi="Times New Roman" w:cs="Times New Roman"/>
                          <w:b/>
                          <w:i/>
                          <w:rPrChange w:id="94" w:author="Tom Freeman" w:date="2019-01-03T17:30:00Z">
                            <w:rPr>
                              <w:rFonts w:ascii="Times New Roman" w:hAnsi="Times New Roman" w:cs="Times New Roman"/>
                              <w:b/>
                              <w:i/>
                              <w:sz w:val="16"/>
                            </w:rPr>
                          </w:rPrChange>
                        </w:rPr>
                        <w:t xml:space="preserve">Figure </w:t>
                      </w:r>
                      <w:r w:rsidR="00F76B2B" w:rsidRPr="00983226">
                        <w:rPr>
                          <w:rFonts w:ascii="Times New Roman" w:hAnsi="Times New Roman" w:cs="Times New Roman"/>
                          <w:b/>
                          <w:i/>
                          <w:rPrChange w:id="95" w:author="Tom Freeman" w:date="2019-01-03T17:30:00Z">
                            <w:rPr>
                              <w:rFonts w:ascii="Times New Roman" w:hAnsi="Times New Roman" w:cs="Times New Roman"/>
                              <w:b/>
                              <w:i/>
                              <w:sz w:val="16"/>
                            </w:rPr>
                          </w:rPrChange>
                        </w:rPr>
                        <w:t>7</w:t>
                      </w:r>
                      <w:r w:rsidRPr="00983226">
                        <w:rPr>
                          <w:rFonts w:ascii="Times New Roman" w:hAnsi="Times New Roman" w:cs="Times New Roman"/>
                          <w:b/>
                          <w:i/>
                          <w:rPrChange w:id="96" w:author="Tom Freeman" w:date="2019-01-03T17:30:00Z">
                            <w:rPr>
                              <w:rFonts w:ascii="Times New Roman" w:hAnsi="Times New Roman" w:cs="Times New Roman"/>
                              <w:b/>
                              <w:i/>
                              <w:sz w:val="16"/>
                            </w:rPr>
                          </w:rPrChange>
                        </w:rPr>
                        <w:t xml:space="preserve">. </w:t>
                      </w:r>
                      <w:r w:rsidRPr="00983226">
                        <w:rPr>
                          <w:rFonts w:ascii="Times New Roman" w:hAnsi="Times New Roman" w:cs="Times New Roman"/>
                          <w:rPrChange w:id="97" w:author="Tom Freeman" w:date="2019-01-03T17:30:00Z">
                            <w:rPr>
                              <w:rFonts w:ascii="Times New Roman" w:hAnsi="Times New Roman" w:cs="Times New Roman"/>
                              <w:sz w:val="16"/>
                            </w:rPr>
                          </w:rPrChange>
                        </w:rPr>
                        <w:t xml:space="preserve">The methionine salvage pathway. In the nucleus, MTA undergoes </w:t>
                      </w:r>
                      <w:proofErr w:type="gramStart"/>
                      <w:r w:rsidRPr="00983226">
                        <w:rPr>
                          <w:rFonts w:ascii="Times New Roman" w:hAnsi="Times New Roman" w:cs="Times New Roman"/>
                          <w:rPrChange w:id="98" w:author="Tom Freeman" w:date="2019-01-03T17:30:00Z">
                            <w:rPr>
                              <w:rFonts w:ascii="Times New Roman" w:hAnsi="Times New Roman" w:cs="Times New Roman"/>
                              <w:sz w:val="16"/>
                            </w:rPr>
                          </w:rPrChange>
                        </w:rPr>
                        <w:t>a number of</w:t>
                      </w:r>
                      <w:proofErr w:type="gramEnd"/>
                      <w:r w:rsidRPr="00983226">
                        <w:rPr>
                          <w:rFonts w:ascii="Times New Roman" w:hAnsi="Times New Roman" w:cs="Times New Roman"/>
                          <w:rPrChange w:id="99" w:author="Tom Freeman" w:date="2019-01-03T17:30:00Z">
                            <w:rPr>
                              <w:rFonts w:ascii="Times New Roman" w:hAnsi="Times New Roman" w:cs="Times New Roman"/>
                              <w:sz w:val="16"/>
                            </w:rPr>
                          </w:rPrChange>
                        </w:rPr>
                        <w:t xml:space="preserve"> steps to form KMTB, </w:t>
                      </w:r>
                      <w:r w:rsidR="00DC3CAE" w:rsidRPr="00983226">
                        <w:rPr>
                          <w:rFonts w:ascii="Times New Roman" w:hAnsi="Times New Roman" w:cs="Times New Roman"/>
                          <w:rPrChange w:id="100" w:author="Tom Freeman" w:date="2019-01-03T17:30:00Z">
                            <w:rPr>
                              <w:rFonts w:ascii="Times New Roman" w:hAnsi="Times New Roman" w:cs="Times New Roman"/>
                              <w:sz w:val="16"/>
                            </w:rPr>
                          </w:rPrChange>
                        </w:rPr>
                        <w:t>going</w:t>
                      </w:r>
                      <w:r w:rsidRPr="00983226">
                        <w:rPr>
                          <w:rFonts w:ascii="Times New Roman" w:hAnsi="Times New Roman" w:cs="Times New Roman"/>
                          <w:rPrChange w:id="101" w:author="Tom Freeman" w:date="2019-01-03T17:30:00Z">
                            <w:rPr>
                              <w:rFonts w:ascii="Times New Roman" w:hAnsi="Times New Roman" w:cs="Times New Roman"/>
                              <w:sz w:val="16"/>
                            </w:rPr>
                          </w:rPrChange>
                        </w:rPr>
                        <w:t xml:space="preserve"> on to form methionine in the cytoplasm. </w:t>
                      </w:r>
                    </w:p>
                  </w:txbxContent>
                </v:textbox>
                <w10:wrap type="tight" anchorx="margin"/>
              </v:shape>
            </w:pict>
          </mc:Fallback>
        </mc:AlternateContent>
      </w:r>
      <w:r w:rsidR="00712CC6" w:rsidRPr="00CE63C6">
        <w:rPr>
          <w:rFonts w:ascii="Times New Roman" w:hAnsi="Times New Roman" w:cs="Times New Roman"/>
          <w:noProof/>
        </w:rPr>
        <w:drawing>
          <wp:anchor distT="0" distB="0" distL="114300" distR="114300" simplePos="0" relativeHeight="251673600" behindDoc="1" locked="0" layoutInCell="1" allowOverlap="1" wp14:anchorId="73D4D574" wp14:editId="18350EF2">
            <wp:simplePos x="0" y="0"/>
            <wp:positionH relativeFrom="margin">
              <wp:posOffset>3041015</wp:posOffset>
            </wp:positionH>
            <wp:positionV relativeFrom="paragraph">
              <wp:posOffset>1014095</wp:posOffset>
            </wp:positionV>
            <wp:extent cx="2750820" cy="2476500"/>
            <wp:effectExtent l="0" t="0" r="0" b="0"/>
            <wp:wrapTight wrapText="bothSides">
              <wp:wrapPolygon edited="0">
                <wp:start x="0" y="0"/>
                <wp:lineTo x="0" y="21434"/>
                <wp:lineTo x="21391" y="21434"/>
                <wp:lineTo x="21391"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750820" cy="2476500"/>
                    </a:xfrm>
                    <a:prstGeom prst="rect">
                      <a:avLst/>
                    </a:prstGeom>
                  </pic:spPr>
                </pic:pic>
              </a:graphicData>
            </a:graphic>
            <wp14:sizeRelH relativeFrom="margin">
              <wp14:pctWidth>0</wp14:pctWidth>
            </wp14:sizeRelH>
            <wp14:sizeRelV relativeFrom="margin">
              <wp14:pctHeight>0</wp14:pctHeight>
            </wp14:sizeRelV>
          </wp:anchor>
        </w:drawing>
      </w:r>
      <w:r w:rsidR="00712CC6" w:rsidRPr="006555C8">
        <w:rPr>
          <w:rFonts w:ascii="Times New Roman" w:hAnsi="Times New Roman" w:cs="Times New Roman"/>
          <w:i/>
          <w:noProof/>
          <w:u w:val="single"/>
        </w:rPr>
        <w:drawing>
          <wp:anchor distT="0" distB="0" distL="114300" distR="114300" simplePos="0" relativeHeight="251674624" behindDoc="1" locked="0" layoutInCell="1" allowOverlap="1" wp14:anchorId="792799B1" wp14:editId="122C34D2">
            <wp:simplePos x="0" y="0"/>
            <wp:positionH relativeFrom="margin">
              <wp:align>left</wp:align>
            </wp:positionH>
            <wp:positionV relativeFrom="paragraph">
              <wp:posOffset>1016000</wp:posOffset>
            </wp:positionV>
            <wp:extent cx="2749550" cy="2476500"/>
            <wp:effectExtent l="0" t="0" r="0" b="0"/>
            <wp:wrapTight wrapText="bothSides">
              <wp:wrapPolygon edited="0">
                <wp:start x="0" y="0"/>
                <wp:lineTo x="0" y="21434"/>
                <wp:lineTo x="21400" y="21434"/>
                <wp:lineTo x="2140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749550" cy="2476500"/>
                    </a:xfrm>
                    <a:prstGeom prst="rect">
                      <a:avLst/>
                    </a:prstGeom>
                  </pic:spPr>
                </pic:pic>
              </a:graphicData>
            </a:graphic>
          </wp:anchor>
        </w:drawing>
      </w:r>
      <w:r w:rsidR="004831B8">
        <w:rPr>
          <w:rFonts w:ascii="Times New Roman" w:hAnsi="Times New Roman" w:cs="Times New Roman"/>
          <w:sz w:val="24"/>
        </w:rPr>
        <w:t>T</w:t>
      </w:r>
      <w:r w:rsidR="004831B8" w:rsidRPr="00CE63C6">
        <w:rPr>
          <w:rFonts w:ascii="Times New Roman" w:hAnsi="Times New Roman" w:cs="Times New Roman"/>
          <w:sz w:val="24"/>
        </w:rPr>
        <w:t>he methionine salvage pathway, also called the MTA pathway, is a pathway present in most organisms for recycling the sulfur in 5′‐methylthioadenosine (MTA), a by-product of polyamine synthesis, back to methionine</w:t>
      </w:r>
      <w:r w:rsidR="004831B8" w:rsidRPr="00CE63C6">
        <w:rPr>
          <w:rFonts w:ascii="Times New Roman" w:hAnsi="Times New Roman" w:cs="Times New Roman"/>
          <w:sz w:val="24"/>
        </w:rPr>
        <w:fldChar w:fldCharType="begin" w:fldLock="1"/>
      </w:r>
      <w:r w:rsidR="002B63A2">
        <w:rPr>
          <w:rFonts w:ascii="Times New Roman" w:hAnsi="Times New Roman" w:cs="Times New Roman"/>
          <w:sz w:val="24"/>
        </w:rPr>
        <w:instrText>ADDIN CSL_CITATION {"citationItems":[{"id":"ITEM-1","itemData":{"DOI":"10.1002/iub.278","ISSN":"15216543","author":[{"dropping-particle":"","family":"Albers","given":"Eva","non-dropping-particle":"","parse-names":false,"suffix":""}],"container-title":"IUBMB Life","id":"ITEM-1","issue":"12","issued":{"date-parts":[["2009","12","1"]]},"page":"1132-1142","publisher":"Wiley-Blackwell","title":"Metabolic characteristics and importance of the universal methionine salvage pathway recycling methionine from 5methylthioadenosine","type":"article-journal","volume":"61"},"uris":["http://www.mendeley.com/documents/?uuid=384664a0-b780-31e0-9a79-057113962d93"]}],"mendeley":{"formattedCitation":"&lt;sup&gt;11&lt;/sup&gt;","plainTextFormattedCitation":"11","previouslyFormattedCitation":"&lt;sup&gt;11&lt;/sup&gt;"},"properties":{"noteIndex":0},"schema":"https://github.com/citation-style-language/schema/raw/master/csl-citation.json"}</w:instrText>
      </w:r>
      <w:r w:rsidR="004831B8" w:rsidRPr="00CE63C6">
        <w:rPr>
          <w:rFonts w:ascii="Times New Roman" w:hAnsi="Times New Roman" w:cs="Times New Roman"/>
          <w:sz w:val="24"/>
        </w:rPr>
        <w:fldChar w:fldCharType="separate"/>
      </w:r>
      <w:r w:rsidR="004831B8" w:rsidRPr="00CE63C6">
        <w:rPr>
          <w:rFonts w:ascii="Times New Roman" w:hAnsi="Times New Roman" w:cs="Times New Roman"/>
          <w:noProof/>
          <w:sz w:val="24"/>
          <w:vertAlign w:val="superscript"/>
        </w:rPr>
        <w:t>11</w:t>
      </w:r>
      <w:r w:rsidR="004831B8" w:rsidRPr="00CE63C6">
        <w:rPr>
          <w:rFonts w:ascii="Times New Roman" w:hAnsi="Times New Roman" w:cs="Times New Roman"/>
          <w:sz w:val="24"/>
        </w:rPr>
        <w:fldChar w:fldCharType="end"/>
      </w:r>
      <w:r w:rsidR="00361786">
        <w:rPr>
          <w:rFonts w:ascii="Times New Roman" w:hAnsi="Times New Roman" w:cs="Times New Roman"/>
          <w:sz w:val="24"/>
        </w:rPr>
        <w:t xml:space="preserve"> (see Fig</w:t>
      </w:r>
      <w:r w:rsidR="00B42ADC">
        <w:rPr>
          <w:rFonts w:ascii="Times New Roman" w:hAnsi="Times New Roman" w:cs="Times New Roman"/>
          <w:sz w:val="24"/>
        </w:rPr>
        <w:t>.</w:t>
      </w:r>
      <w:r w:rsidR="00361786">
        <w:rPr>
          <w:rFonts w:ascii="Times New Roman" w:hAnsi="Times New Roman" w:cs="Times New Roman"/>
          <w:sz w:val="24"/>
        </w:rPr>
        <w:t xml:space="preserve"> 6 and 7)</w:t>
      </w:r>
      <w:r w:rsidR="004831B8" w:rsidRPr="00CE63C6">
        <w:rPr>
          <w:rFonts w:ascii="Times New Roman" w:hAnsi="Times New Roman" w:cs="Times New Roman"/>
          <w:sz w:val="24"/>
        </w:rPr>
        <w:t>. In some cancers this pathway is dysregulated, with a malfunctioning MTAP, thus methionine depletion has been considered as treatment</w:t>
      </w:r>
      <w:r w:rsidR="004831B8" w:rsidRPr="00CE63C6">
        <w:rPr>
          <w:rFonts w:ascii="Times New Roman" w:hAnsi="Times New Roman" w:cs="Times New Roman"/>
          <w:sz w:val="24"/>
        </w:rPr>
        <w:fldChar w:fldCharType="begin" w:fldLock="1"/>
      </w:r>
      <w:r w:rsidR="002B63A2">
        <w:rPr>
          <w:rFonts w:ascii="Times New Roman" w:hAnsi="Times New Roman" w:cs="Times New Roman"/>
          <w:sz w:val="24"/>
        </w:rPr>
        <w:instrText>ADDIN CSL_CITATION {"citationItems":[{"id":"ITEM-1","itemData":{"DOI":"10.1002/iub.278","ISSN":"15216543","author":[{"dropping-particle":"","family":"Albers","given":"Eva","non-dropping-particle":"","parse-names":false,"suffix":""}],"container-title":"IUBMB Life","id":"ITEM-1","issue":"12","issued":{"date-parts":[["2009","12","1"]]},"page":"1132-1142","publisher":"Wiley-Blackwell","title":"Metabolic characteristics and importance of the universal methionine salvage pathway recycling methionine from 5methylthioadenosine","type":"article-journal","volume":"61"},"uris":["http://www.mendeley.com/documents/?uuid=384664a0-b780-31e0-9a79-057113962d93"]}],"mendeley":{"formattedCitation":"&lt;sup&gt;11&lt;/sup&gt;","plainTextFormattedCitation":"11","previouslyFormattedCitation":"&lt;sup&gt;11&lt;/sup&gt;"},"properties":{"noteIndex":0},"schema":"https://github.com/citation-style-language/schema/raw/master/csl-citation.json"}</w:instrText>
      </w:r>
      <w:r w:rsidR="004831B8" w:rsidRPr="00CE63C6">
        <w:rPr>
          <w:rFonts w:ascii="Times New Roman" w:hAnsi="Times New Roman" w:cs="Times New Roman"/>
          <w:sz w:val="24"/>
        </w:rPr>
        <w:fldChar w:fldCharType="separate"/>
      </w:r>
      <w:r w:rsidR="004831B8" w:rsidRPr="00CE63C6">
        <w:rPr>
          <w:rFonts w:ascii="Times New Roman" w:hAnsi="Times New Roman" w:cs="Times New Roman"/>
          <w:noProof/>
          <w:sz w:val="24"/>
          <w:vertAlign w:val="superscript"/>
        </w:rPr>
        <w:t>11</w:t>
      </w:r>
      <w:r w:rsidR="004831B8" w:rsidRPr="00CE63C6">
        <w:rPr>
          <w:rFonts w:ascii="Times New Roman" w:hAnsi="Times New Roman" w:cs="Times New Roman"/>
          <w:sz w:val="24"/>
        </w:rPr>
        <w:fldChar w:fldCharType="end"/>
      </w:r>
      <w:r w:rsidR="004831B8" w:rsidRPr="00CE63C6">
        <w:rPr>
          <w:rFonts w:ascii="Times New Roman" w:hAnsi="Times New Roman" w:cs="Times New Roman"/>
          <w:sz w:val="24"/>
        </w:rPr>
        <w:t>.</w:t>
      </w:r>
    </w:p>
    <w:p w14:paraId="00D67233" w14:textId="40ED304C" w:rsidR="004831B8" w:rsidRDefault="004831B8" w:rsidP="004831B8">
      <w:pPr>
        <w:jc w:val="both"/>
        <w:rPr>
          <w:rFonts w:ascii="Times New Roman" w:hAnsi="Times New Roman" w:cs="Times New Roman"/>
        </w:rPr>
      </w:pPr>
    </w:p>
    <w:p w14:paraId="03A7D556" w14:textId="56667E79" w:rsidR="00232097" w:rsidRPr="004831B8" w:rsidRDefault="00232097" w:rsidP="004831B8">
      <w:pPr>
        <w:jc w:val="both"/>
        <w:rPr>
          <w:rFonts w:ascii="Times New Roman" w:hAnsi="Times New Roman" w:cs="Times New Roman"/>
        </w:rPr>
      </w:pPr>
      <w:r w:rsidRPr="00AA700E">
        <w:rPr>
          <w:rFonts w:ascii="Times New Roman" w:hAnsi="Times New Roman" w:cs="Times New Roman"/>
          <w:i/>
          <w:u w:val="single"/>
        </w:rPr>
        <w:t>Glutathione redox cyc</w:t>
      </w:r>
      <w:r w:rsidR="00D143C4" w:rsidRPr="00AA700E">
        <w:rPr>
          <w:rFonts w:ascii="Times New Roman" w:hAnsi="Times New Roman" w:cs="Times New Roman"/>
          <w:i/>
          <w:u w:val="single"/>
        </w:rPr>
        <w:t>le</w:t>
      </w:r>
    </w:p>
    <w:p w14:paraId="5B85A5CA" w14:textId="39AB8C04" w:rsidR="00967A81" w:rsidRPr="00CE63C6" w:rsidRDefault="00983226" w:rsidP="002B20A7">
      <w:pPr>
        <w:rPr>
          <w:rFonts w:ascii="Times New Roman" w:hAnsi="Times New Roman" w:cs="Times New Roman"/>
        </w:rPr>
      </w:pPr>
      <w:r w:rsidRPr="00CE63C6">
        <w:rPr>
          <w:rFonts w:ascii="Times New Roman" w:hAnsi="Times New Roman" w:cs="Times New Roman"/>
          <w:noProof/>
          <w:sz w:val="24"/>
        </w:rPr>
        <mc:AlternateContent>
          <mc:Choice Requires="wps">
            <w:drawing>
              <wp:anchor distT="45720" distB="45720" distL="114300" distR="114300" simplePos="0" relativeHeight="251680768" behindDoc="1" locked="0" layoutInCell="1" allowOverlap="1" wp14:anchorId="1B856B3B" wp14:editId="0E738A4B">
                <wp:simplePos x="0" y="0"/>
                <wp:positionH relativeFrom="margin">
                  <wp:posOffset>2698750</wp:posOffset>
                </wp:positionH>
                <wp:positionV relativeFrom="paragraph">
                  <wp:posOffset>297815</wp:posOffset>
                </wp:positionV>
                <wp:extent cx="2743200" cy="1047750"/>
                <wp:effectExtent l="0" t="0" r="0" b="0"/>
                <wp:wrapTight wrapText="bothSides">
                  <wp:wrapPolygon edited="0">
                    <wp:start x="0" y="0"/>
                    <wp:lineTo x="0" y="21207"/>
                    <wp:lineTo x="21450" y="21207"/>
                    <wp:lineTo x="21450" y="0"/>
                    <wp:lineTo x="0" y="0"/>
                  </wp:wrapPolygon>
                </wp:wrapTight>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0" cy="1047750"/>
                        </a:xfrm>
                        <a:prstGeom prst="rect">
                          <a:avLst/>
                        </a:prstGeom>
                        <a:solidFill>
                          <a:srgbClr val="FFFFFF"/>
                        </a:solidFill>
                        <a:ln w="9525">
                          <a:noFill/>
                          <a:miter lim="800000"/>
                          <a:headEnd/>
                          <a:tailEnd/>
                        </a:ln>
                      </wps:spPr>
                      <wps:txbx>
                        <w:txbxContent>
                          <w:p w14:paraId="6647EC71" w14:textId="21DA7404" w:rsidR="00B205CD" w:rsidRPr="00983226" w:rsidRDefault="00B205CD" w:rsidP="001F2AFE">
                            <w:pPr>
                              <w:jc w:val="both"/>
                              <w:rPr>
                                <w:rFonts w:ascii="Times New Roman" w:hAnsi="Times New Roman" w:cs="Times New Roman"/>
                                <w:rPrChange w:id="102" w:author="Tom Freeman" w:date="2019-01-03T17:31:00Z">
                                  <w:rPr>
                                    <w:rFonts w:ascii="Times New Roman" w:hAnsi="Times New Roman" w:cs="Times New Roman"/>
                                    <w:sz w:val="16"/>
                                  </w:rPr>
                                </w:rPrChange>
                              </w:rPr>
                            </w:pPr>
                            <w:r w:rsidRPr="00983226">
                              <w:rPr>
                                <w:rFonts w:ascii="Times New Roman" w:hAnsi="Times New Roman" w:cs="Times New Roman"/>
                                <w:b/>
                                <w:i/>
                                <w:rPrChange w:id="103" w:author="Tom Freeman" w:date="2019-01-03T17:31:00Z">
                                  <w:rPr>
                                    <w:rFonts w:ascii="Times New Roman" w:hAnsi="Times New Roman" w:cs="Times New Roman"/>
                                    <w:b/>
                                    <w:i/>
                                    <w:sz w:val="16"/>
                                  </w:rPr>
                                </w:rPrChange>
                              </w:rPr>
                              <w:t xml:space="preserve">Figure </w:t>
                            </w:r>
                            <w:r w:rsidR="00F76B2B" w:rsidRPr="00983226">
                              <w:rPr>
                                <w:rFonts w:ascii="Times New Roman" w:hAnsi="Times New Roman" w:cs="Times New Roman"/>
                                <w:b/>
                                <w:i/>
                                <w:rPrChange w:id="104" w:author="Tom Freeman" w:date="2019-01-03T17:31:00Z">
                                  <w:rPr>
                                    <w:rFonts w:ascii="Times New Roman" w:hAnsi="Times New Roman" w:cs="Times New Roman"/>
                                    <w:b/>
                                    <w:i/>
                                    <w:sz w:val="16"/>
                                  </w:rPr>
                                </w:rPrChange>
                              </w:rPr>
                              <w:t>8</w:t>
                            </w:r>
                            <w:r w:rsidRPr="00983226">
                              <w:rPr>
                                <w:rFonts w:ascii="Times New Roman" w:hAnsi="Times New Roman" w:cs="Times New Roman"/>
                                <w:b/>
                                <w:i/>
                                <w:rPrChange w:id="105" w:author="Tom Freeman" w:date="2019-01-03T17:31:00Z">
                                  <w:rPr>
                                    <w:rFonts w:ascii="Times New Roman" w:hAnsi="Times New Roman" w:cs="Times New Roman"/>
                                    <w:b/>
                                    <w:i/>
                                    <w:sz w:val="16"/>
                                  </w:rPr>
                                </w:rPrChange>
                              </w:rPr>
                              <w:t xml:space="preserve">. </w:t>
                            </w:r>
                            <w:r w:rsidRPr="00983226">
                              <w:rPr>
                                <w:rFonts w:ascii="Times New Roman" w:hAnsi="Times New Roman" w:cs="Times New Roman"/>
                                <w:rPrChange w:id="106" w:author="Tom Freeman" w:date="2019-01-03T17:31:00Z">
                                  <w:rPr>
                                    <w:rFonts w:ascii="Times New Roman" w:hAnsi="Times New Roman" w:cs="Times New Roman"/>
                                    <w:sz w:val="16"/>
                                  </w:rPr>
                                </w:rPrChange>
                              </w:rPr>
                              <w:t>Reduced glutathione (glutathione) reacts with reactive oxygen species, such as H</w:t>
                            </w:r>
                            <w:r w:rsidRPr="00983226">
                              <w:rPr>
                                <w:rFonts w:ascii="Times New Roman" w:hAnsi="Times New Roman" w:cs="Times New Roman"/>
                                <w:vertAlign w:val="subscript"/>
                                <w:rPrChange w:id="107" w:author="Tom Freeman" w:date="2019-01-03T17:31:00Z">
                                  <w:rPr>
                                    <w:rFonts w:ascii="Times New Roman" w:hAnsi="Times New Roman" w:cs="Times New Roman"/>
                                    <w:sz w:val="16"/>
                                    <w:vertAlign w:val="subscript"/>
                                  </w:rPr>
                                </w:rPrChange>
                              </w:rPr>
                              <w:t>2</w:t>
                            </w:r>
                            <w:r w:rsidRPr="00983226">
                              <w:rPr>
                                <w:rFonts w:ascii="Times New Roman" w:hAnsi="Times New Roman" w:cs="Times New Roman"/>
                                <w:rPrChange w:id="108" w:author="Tom Freeman" w:date="2019-01-03T17:31:00Z">
                                  <w:rPr>
                                    <w:rFonts w:ascii="Times New Roman" w:hAnsi="Times New Roman" w:cs="Times New Roman"/>
                                    <w:sz w:val="16"/>
                                  </w:rPr>
                                </w:rPrChange>
                              </w:rPr>
                              <w:t>O</w:t>
                            </w:r>
                            <w:r w:rsidRPr="00983226">
                              <w:rPr>
                                <w:rFonts w:ascii="Times New Roman" w:hAnsi="Times New Roman" w:cs="Times New Roman"/>
                                <w:vertAlign w:val="subscript"/>
                                <w:rPrChange w:id="109" w:author="Tom Freeman" w:date="2019-01-03T17:31:00Z">
                                  <w:rPr>
                                    <w:rFonts w:ascii="Times New Roman" w:hAnsi="Times New Roman" w:cs="Times New Roman"/>
                                    <w:sz w:val="16"/>
                                    <w:vertAlign w:val="subscript"/>
                                  </w:rPr>
                                </w:rPrChange>
                              </w:rPr>
                              <w:t>2</w:t>
                            </w:r>
                            <w:r w:rsidRPr="00983226">
                              <w:rPr>
                                <w:rFonts w:ascii="Times New Roman" w:hAnsi="Times New Roman" w:cs="Times New Roman"/>
                                <w:rPrChange w:id="110" w:author="Tom Freeman" w:date="2019-01-03T17:31:00Z">
                                  <w:rPr>
                                    <w:rFonts w:ascii="Times New Roman" w:hAnsi="Times New Roman" w:cs="Times New Roman"/>
                                    <w:sz w:val="16"/>
                                  </w:rPr>
                                </w:rPrChange>
                              </w:rPr>
                              <w:t xml:space="preserve"> and form oxidised glutathione (glutathione disulfide). In the mitochondria, it is recycled back to reduced glutathione.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856B3B" id="Text Box 16" o:spid="_x0000_s1033" type="#_x0000_t202" style="position:absolute;margin-left:212.5pt;margin-top:23.45pt;width:3in;height:82.5pt;z-index:-2516357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" stroked="f">
                <v:textbox>
                  <w:txbxContent>
                    <w:p w14:paraId="6647EC71" w14:textId="21DA7404" w:rsidR="00B205CD" w:rsidRPr="00983226" w:rsidRDefault="00B205CD" w:rsidP="001F2AFE">
                      <w:pPr>
                        <w:jc w:val="both"/>
                        <w:rPr>
                          <w:rFonts w:ascii="Times New Roman" w:hAnsi="Times New Roman" w:cs="Times New Roman"/>
                          <w:rPrChange w:id="111" w:author="Tom Freeman" w:date="2019-01-03T17:31:00Z">
                            <w:rPr>
                              <w:rFonts w:ascii="Times New Roman" w:hAnsi="Times New Roman" w:cs="Times New Roman"/>
                              <w:sz w:val="16"/>
                            </w:rPr>
                          </w:rPrChange>
                        </w:rPr>
                      </w:pPr>
                      <w:r w:rsidRPr="00983226">
                        <w:rPr>
                          <w:rFonts w:ascii="Times New Roman" w:hAnsi="Times New Roman" w:cs="Times New Roman"/>
                          <w:b/>
                          <w:i/>
                          <w:rPrChange w:id="112" w:author="Tom Freeman" w:date="2019-01-03T17:31:00Z">
                            <w:rPr>
                              <w:rFonts w:ascii="Times New Roman" w:hAnsi="Times New Roman" w:cs="Times New Roman"/>
                              <w:b/>
                              <w:i/>
                              <w:sz w:val="16"/>
                            </w:rPr>
                          </w:rPrChange>
                        </w:rPr>
                        <w:t xml:space="preserve">Figure </w:t>
                      </w:r>
                      <w:r w:rsidR="00F76B2B" w:rsidRPr="00983226">
                        <w:rPr>
                          <w:rFonts w:ascii="Times New Roman" w:hAnsi="Times New Roman" w:cs="Times New Roman"/>
                          <w:b/>
                          <w:i/>
                          <w:rPrChange w:id="113" w:author="Tom Freeman" w:date="2019-01-03T17:31:00Z">
                            <w:rPr>
                              <w:rFonts w:ascii="Times New Roman" w:hAnsi="Times New Roman" w:cs="Times New Roman"/>
                              <w:b/>
                              <w:i/>
                              <w:sz w:val="16"/>
                            </w:rPr>
                          </w:rPrChange>
                        </w:rPr>
                        <w:t>8</w:t>
                      </w:r>
                      <w:r w:rsidRPr="00983226">
                        <w:rPr>
                          <w:rFonts w:ascii="Times New Roman" w:hAnsi="Times New Roman" w:cs="Times New Roman"/>
                          <w:b/>
                          <w:i/>
                          <w:rPrChange w:id="114" w:author="Tom Freeman" w:date="2019-01-03T17:31:00Z">
                            <w:rPr>
                              <w:rFonts w:ascii="Times New Roman" w:hAnsi="Times New Roman" w:cs="Times New Roman"/>
                              <w:b/>
                              <w:i/>
                              <w:sz w:val="16"/>
                            </w:rPr>
                          </w:rPrChange>
                        </w:rPr>
                        <w:t xml:space="preserve">. </w:t>
                      </w:r>
                      <w:r w:rsidRPr="00983226">
                        <w:rPr>
                          <w:rFonts w:ascii="Times New Roman" w:hAnsi="Times New Roman" w:cs="Times New Roman"/>
                          <w:rPrChange w:id="115" w:author="Tom Freeman" w:date="2019-01-03T17:31:00Z">
                            <w:rPr>
                              <w:rFonts w:ascii="Times New Roman" w:hAnsi="Times New Roman" w:cs="Times New Roman"/>
                              <w:sz w:val="16"/>
                            </w:rPr>
                          </w:rPrChange>
                        </w:rPr>
                        <w:t>Reduced glutathione (glutathione) reacts with reactive oxygen species, such as H</w:t>
                      </w:r>
                      <w:r w:rsidRPr="00983226">
                        <w:rPr>
                          <w:rFonts w:ascii="Times New Roman" w:hAnsi="Times New Roman" w:cs="Times New Roman"/>
                          <w:vertAlign w:val="subscript"/>
                          <w:rPrChange w:id="116" w:author="Tom Freeman" w:date="2019-01-03T17:31:00Z">
                            <w:rPr>
                              <w:rFonts w:ascii="Times New Roman" w:hAnsi="Times New Roman" w:cs="Times New Roman"/>
                              <w:sz w:val="16"/>
                              <w:vertAlign w:val="subscript"/>
                            </w:rPr>
                          </w:rPrChange>
                        </w:rPr>
                        <w:t>2</w:t>
                      </w:r>
                      <w:r w:rsidRPr="00983226">
                        <w:rPr>
                          <w:rFonts w:ascii="Times New Roman" w:hAnsi="Times New Roman" w:cs="Times New Roman"/>
                          <w:rPrChange w:id="117" w:author="Tom Freeman" w:date="2019-01-03T17:31:00Z">
                            <w:rPr>
                              <w:rFonts w:ascii="Times New Roman" w:hAnsi="Times New Roman" w:cs="Times New Roman"/>
                              <w:sz w:val="16"/>
                            </w:rPr>
                          </w:rPrChange>
                        </w:rPr>
                        <w:t>O</w:t>
                      </w:r>
                      <w:r w:rsidRPr="00983226">
                        <w:rPr>
                          <w:rFonts w:ascii="Times New Roman" w:hAnsi="Times New Roman" w:cs="Times New Roman"/>
                          <w:vertAlign w:val="subscript"/>
                          <w:rPrChange w:id="118" w:author="Tom Freeman" w:date="2019-01-03T17:31:00Z">
                            <w:rPr>
                              <w:rFonts w:ascii="Times New Roman" w:hAnsi="Times New Roman" w:cs="Times New Roman"/>
                              <w:sz w:val="16"/>
                              <w:vertAlign w:val="subscript"/>
                            </w:rPr>
                          </w:rPrChange>
                        </w:rPr>
                        <w:t>2</w:t>
                      </w:r>
                      <w:r w:rsidRPr="00983226">
                        <w:rPr>
                          <w:rFonts w:ascii="Times New Roman" w:hAnsi="Times New Roman" w:cs="Times New Roman"/>
                          <w:rPrChange w:id="119" w:author="Tom Freeman" w:date="2019-01-03T17:31:00Z">
                            <w:rPr>
                              <w:rFonts w:ascii="Times New Roman" w:hAnsi="Times New Roman" w:cs="Times New Roman"/>
                              <w:sz w:val="16"/>
                            </w:rPr>
                          </w:rPrChange>
                        </w:rPr>
                        <w:t xml:space="preserve"> and form oxidised glutathione (glutathione disulfide). In the mitochondria, it is recycled back to reduced glutathione. </w:t>
                      </w:r>
                    </w:p>
                  </w:txbxContent>
                </v:textbox>
                <w10:wrap type="tight" anchorx="margin"/>
              </v:shape>
            </w:pict>
          </mc:Fallback>
        </mc:AlternateContent>
      </w:r>
      <w:del w:id="120" w:author="Tom Freeman" w:date="2019-01-03T17:31:00Z">
        <w:r w:rsidR="00225567" w:rsidRPr="00CE63C6" w:rsidDel="00983226">
          <w:rPr>
            <w:rFonts w:ascii="Times New Roman" w:hAnsi="Times New Roman" w:cs="Times New Roman"/>
            <w:noProof/>
            <w:sz w:val="24"/>
          </w:rPr>
          <mc:AlternateContent>
            <mc:Choice Requires="wps">
              <w:drawing>
                <wp:anchor distT="45720" distB="45720" distL="114300" distR="114300" simplePos="0" relativeHeight="251693056" behindDoc="1" locked="0" layoutInCell="1" allowOverlap="1" wp14:anchorId="65F09144" wp14:editId="52C0A9FE">
                  <wp:simplePos x="0" y="0"/>
                  <wp:positionH relativeFrom="margin">
                    <wp:posOffset>2987675</wp:posOffset>
                  </wp:positionH>
                  <wp:positionV relativeFrom="paragraph">
                    <wp:posOffset>3175</wp:posOffset>
                  </wp:positionV>
                  <wp:extent cx="3200400" cy="3000375"/>
                  <wp:effectExtent l="0" t="0" r="0" b="9525"/>
                  <wp:wrapTight wrapText="bothSides">
                    <wp:wrapPolygon edited="0">
                      <wp:start x="0" y="0"/>
                      <wp:lineTo x="0" y="21531"/>
                      <wp:lineTo x="21471" y="21531"/>
                      <wp:lineTo x="21471" y="0"/>
                      <wp:lineTo x="0" y="0"/>
                    </wp:wrapPolygon>
                  </wp:wrapTight>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3000375"/>
                          </a:xfrm>
                          <a:prstGeom prst="rect">
                            <a:avLst/>
                          </a:prstGeom>
                          <a:solidFill>
                            <a:srgbClr val="FFFFFF"/>
                          </a:solidFill>
                          <a:ln w="9525">
                            <a:noFill/>
                            <a:miter lim="800000"/>
                            <a:headEnd/>
                            <a:tailEnd/>
                          </a:ln>
                        </wps:spPr>
                        <wps:txbx>
                          <w:txbxContent>
                            <w:p w14:paraId="6B4F0A79" w14:textId="5A2619E1" w:rsidR="006555C8" w:rsidRPr="00CE63C6" w:rsidRDefault="006555C8" w:rsidP="006555C8">
                              <w:pPr>
                                <w:jc w:val="both"/>
                                <w:rPr>
                                  <w:rFonts w:ascii="Times New Roman" w:hAnsi="Times New Roman" w:cs="Times New Roman"/>
                                  <w:sz w:val="24"/>
                                </w:rPr>
                              </w:pPr>
                              <w:moveFromRangeStart w:id="121" w:author="Tom Freeman" w:date="2019-01-03T17:31:00Z" w:name="move534300024"/>
                              <w:moveFrom w:id="122" w:author="Tom Freeman" w:date="2019-01-03T17:31:00Z">
                                <w:r w:rsidRPr="00CE63C6" w:rsidDel="00983226">
                                  <w:rPr>
                                    <w:rFonts w:ascii="Times New Roman" w:hAnsi="Times New Roman" w:cs="Times New Roman"/>
                                    <w:sz w:val="24"/>
                                  </w:rPr>
                                  <w:t xml:space="preserve">Once formed, glutathione can </w:t>
                                </w:r>
                                <w:r w:rsidR="00C20623" w:rsidDel="00983226">
                                  <w:rPr>
                                    <w:rFonts w:ascii="Times New Roman" w:hAnsi="Times New Roman" w:cs="Times New Roman"/>
                                    <w:sz w:val="24"/>
                                  </w:rPr>
                                  <w:t>follow</w:t>
                                </w:r>
                                <w:r w:rsidRPr="00CE63C6" w:rsidDel="00983226">
                                  <w:rPr>
                                    <w:rFonts w:ascii="Times New Roman" w:hAnsi="Times New Roman" w:cs="Times New Roman"/>
                                    <w:sz w:val="24"/>
                                  </w:rPr>
                                  <w:t xml:space="preserve"> several </w:t>
                                </w:r>
                                <w:r w:rsidR="00C20623" w:rsidDel="00983226">
                                  <w:rPr>
                                    <w:rFonts w:ascii="Times New Roman" w:hAnsi="Times New Roman" w:cs="Times New Roman"/>
                                    <w:sz w:val="24"/>
                                  </w:rPr>
                                  <w:t>paths</w:t>
                                </w:r>
                                <w:r w:rsidRPr="00CE63C6" w:rsidDel="00983226">
                                  <w:rPr>
                                    <w:rFonts w:ascii="Times New Roman" w:hAnsi="Times New Roman" w:cs="Times New Roman"/>
                                    <w:sz w:val="24"/>
                                  </w:rPr>
                                  <w:t>, one of them being the redox cycle</w:t>
                                </w:r>
                                <w:r w:rsidR="004831B8" w:rsidDel="00983226">
                                  <w:rPr>
                                    <w:rFonts w:ascii="Times New Roman" w:hAnsi="Times New Roman" w:cs="Times New Roman"/>
                                    <w:sz w:val="24"/>
                                  </w:rPr>
                                  <w:t xml:space="preserve"> (see Fig</w:t>
                                </w:r>
                                <w:r w:rsidR="00B42ADC" w:rsidDel="00983226">
                                  <w:rPr>
                                    <w:rFonts w:ascii="Times New Roman" w:hAnsi="Times New Roman" w:cs="Times New Roman"/>
                                    <w:sz w:val="24"/>
                                  </w:rPr>
                                  <w:t>.</w:t>
                                </w:r>
                                <w:r w:rsidR="004831B8" w:rsidDel="00983226">
                                  <w:rPr>
                                    <w:rFonts w:ascii="Times New Roman" w:hAnsi="Times New Roman" w:cs="Times New Roman"/>
                                    <w:sz w:val="24"/>
                                  </w:rPr>
                                  <w:t xml:space="preserve"> 8)</w:t>
                                </w:r>
                                <w:r w:rsidRPr="00CE63C6" w:rsidDel="00983226">
                                  <w:rPr>
                                    <w:rFonts w:ascii="Times New Roman" w:hAnsi="Times New Roman" w:cs="Times New Roman"/>
                                    <w:sz w:val="24"/>
                                  </w:rPr>
                                  <w:t>. This cycle forms an integral part of the cell antioxidant defences and keeps a suitable redox state in tissues and cells</w:t>
                                </w:r>
                                <w:r w:rsidRPr="00CE63C6" w:rsidDel="00983226">
                                  <w:rPr>
                                    <w:rFonts w:ascii="Times New Roman" w:hAnsi="Times New Roman" w:cs="Times New Roman"/>
                                    <w:sz w:val="24"/>
                                  </w:rPr>
                                  <w:fldChar w:fldCharType="begin" w:fldLock="1"/>
                                </w:r>
                                <w:r w:rsidR="002B63A2" w:rsidDel="00983226">
                                  <w:rPr>
                                    <w:rFonts w:ascii="Times New Roman" w:hAnsi="Times New Roman" w:cs="Times New Roman"/>
                                    <w:sz w:val="24"/>
                                  </w:rPr>
                                  <w:instrText>ADDIN CSL_CITATION {"citationItems":[{"id":"ITEM-1","itemData":{"DOI":"10.4172/2167-0501.1000158","ISSN":"21670501","abstract":"The biology of the macro-element sulfur (S) is attracting an ever growing attention concerning cell physiology and human health. Sulfur metabolism works at the interplay between genetics and epigenetic as well as in the maintain of cell redox homeostasis. Indeed, unbalanced levels of S compounds in the body are actually under investigation as vulnerability factors and/or indicators of impaired cell oxidation state in a variety of human diseases. The purpose of this article is to overview some main S metabolic pathways in humans and their relevance in cell physiology and pathology. Since S is an essential nutrient for life, we first present its distribution and significance in the biosphere, focusing then on S metabolic fluxes which encompass S-containing amino acids (S-AAs), as well as sulfoconjugation, the synthesis and release of H2S together the formation of iron-sulfur cluster proteins. Despite the vastness of the topic, we would like to emphasize herein that the study of S networks in human pathology, especially in complex, multi-factorial disorders, deserves greater impulsion and deepening.","author":[{"dropping-particle":"","family":"Palego","given":"Lionella","non-dropping-particle":"","parse-names":false,"suffix":""},{"dropping-particle":"","family":"Betti","given":"Laura","non-dropping-particle":"","parse-names":false,"suffix":""},{"dropping-particle":"","family":"Giannaccini","given":"Gino","non-dropping-particle":"","parse-names":false,"suffix":""}],"container-title":"Biochemistry &amp; Pharmacology","id":"ITEM-1","issue":"01","issued":{"date-parts":[["2015","1","3"]]},"page":"1-8","publisher":"OMICS International","title":"Sulfur Metabolism and Sulfur-Containing Amino Acids: I- Molecular Effectors","type":"article-journal","volume":"04"},"uris":["http://www.mendeley.com/documents/?uuid=3dd422ec-e408-33c1-a2a6-1ef0200ea43b"]}],"mendeley":{"formattedCitation":"&lt;sup&gt;3&lt;/sup&gt;","plainTextFormattedCitation":"3","previouslyFormattedCitation":"&lt;sup&gt;3&lt;/sup&gt;"},"properties":{"noteIndex":0},"schema":"https://github.com/citation-style-language/schema/raw/master/csl-citation.json"}</w:instrText>
                                </w:r>
                                <w:r w:rsidRPr="00CE63C6" w:rsidDel="00983226">
                                  <w:rPr>
                                    <w:rFonts w:ascii="Times New Roman" w:hAnsi="Times New Roman" w:cs="Times New Roman"/>
                                    <w:sz w:val="24"/>
                                  </w:rPr>
                                  <w:fldChar w:fldCharType="separate"/>
                                </w:r>
                                <w:r w:rsidRPr="00CE63C6" w:rsidDel="00983226">
                                  <w:rPr>
                                    <w:rFonts w:ascii="Times New Roman" w:hAnsi="Times New Roman" w:cs="Times New Roman"/>
                                    <w:noProof/>
                                    <w:sz w:val="24"/>
                                    <w:vertAlign w:val="superscript"/>
                                  </w:rPr>
                                  <w:t>3</w:t>
                                </w:r>
                                <w:r w:rsidRPr="00CE63C6" w:rsidDel="00983226">
                                  <w:rPr>
                                    <w:rFonts w:ascii="Times New Roman" w:hAnsi="Times New Roman" w:cs="Times New Roman"/>
                                    <w:sz w:val="24"/>
                                  </w:rPr>
                                  <w:fldChar w:fldCharType="end"/>
                                </w:r>
                                <w:r w:rsidRPr="00CE63C6" w:rsidDel="00983226">
                                  <w:rPr>
                                    <w:rFonts w:ascii="Times New Roman" w:hAnsi="Times New Roman" w:cs="Times New Roman"/>
                                    <w:sz w:val="24"/>
                                  </w:rPr>
                                  <w:t>. In its reduced state, glutathione binds to reactive oxygen species, such as H</w:t>
                                </w:r>
                                <w:r w:rsidRPr="00CE63C6" w:rsidDel="00983226">
                                  <w:rPr>
                                    <w:rFonts w:ascii="Times New Roman" w:hAnsi="Times New Roman" w:cs="Times New Roman"/>
                                    <w:sz w:val="24"/>
                                    <w:vertAlign w:val="subscript"/>
                                  </w:rPr>
                                  <w:t>2</w:t>
                                </w:r>
                                <w:r w:rsidRPr="00CE63C6" w:rsidDel="00983226">
                                  <w:rPr>
                                    <w:rFonts w:ascii="Times New Roman" w:hAnsi="Times New Roman" w:cs="Times New Roman"/>
                                    <w:sz w:val="24"/>
                                  </w:rPr>
                                  <w:t>O</w:t>
                                </w:r>
                                <w:r w:rsidRPr="00CE63C6" w:rsidDel="00983226">
                                  <w:rPr>
                                    <w:rFonts w:ascii="Times New Roman" w:hAnsi="Times New Roman" w:cs="Times New Roman"/>
                                    <w:sz w:val="24"/>
                                    <w:vertAlign w:val="subscript"/>
                                  </w:rPr>
                                  <w:t xml:space="preserve">2 </w:t>
                                </w:r>
                                <w:r w:rsidRPr="00CE63C6" w:rsidDel="00983226">
                                  <w:rPr>
                                    <w:rFonts w:ascii="Times New Roman" w:hAnsi="Times New Roman" w:cs="Times New Roman"/>
                                    <w:sz w:val="24"/>
                                  </w:rPr>
                                  <w:t>and forms an oxidized version of glutathione (glutathione disulfide), with the help of glutathione peroxidase</w:t>
                                </w:r>
                                <w:r w:rsidRPr="00CE63C6" w:rsidDel="00983226">
                                  <w:rPr>
                                    <w:rFonts w:ascii="Times New Roman" w:hAnsi="Times New Roman" w:cs="Times New Roman"/>
                                    <w:sz w:val="24"/>
                                  </w:rPr>
                                  <w:fldChar w:fldCharType="begin" w:fldLock="1"/>
                                </w:r>
                                <w:r w:rsidR="002B63A2" w:rsidDel="00983226">
                                  <w:rPr>
                                    <w:rFonts w:ascii="Times New Roman" w:hAnsi="Times New Roman" w:cs="Times New Roman"/>
                                    <w:sz w:val="24"/>
                                  </w:rPr>
                                  <w:instrText>ADDIN CSL_CITATION {"citationItems":[{"id":"ITEM-1","itemData":{"DOI":"10.1056/NEJMoa030535","ISSN":"0028-4793","PMID":"14573732","abstract":"BACKGROUND Cellular antioxidant enzymes such as glutathione peroxidase 1 and superoxide dismutase have a central role in the control of reactive oxygen species. In vitro data and studies in animal models suggest that these enzymes may protect against atherosclerosis, but little is known about their relevance to human disease. METHODS We conducted a prospective study among 636 patients with suspected coronary artery disease, with a median follow-up period of 4.7 years (maximum, 5.4) to assess the risk of cardiovascular events associated with base-line erythrocyte glutathione peroxidase 1 and superoxide dismutase activity. RESULTS Glutathione peroxidase 1 activity was among the strongest univariate predictors of the risk of cardiovascular events, whereas superoxide dismutase activity had no association with risk. The risk of cardiovascular events was inversely associated with increasing quartiles of glutathione peroxidase 1 activity (P for trend &lt;0.001); patients in the highest quartile of glutathione peroxidase 1 activity had a hazard ratio of 0.29 (95 percent confidence interval, 0.15 to 0.58; P&lt;0.001), as compared with those in the lowest quartile. Glutathione peroxidase 1 activity was affected by sex and smoking status but retained its predictive power in these subgroups. After adjustment for these and other cardiovascular risk factors, the inverse association between glutathione peroxidase 1 activity and cardiovascular events remained nearly unchanged. CONCLUSIONS In patients with coronary artery disease, a low level of activity of red-cell glutathione peroxidase 1 is independently associated with an increased risk of cardiovascular events. Glutathione peroxidase 1 activity may have prognostic value in addition to that of traditional risk factors. Furthermore, increasing glutathione peroxidase 1 activity might lower the risk of cardiovascular events.","author":[{"dropping-particle":"","family":"Blankenberg","given":"Stefan","non-dropping-particle":"","parse-names":false,"suffix":""},{"dropping-particle":"","family":"Rupprecht","given":"Hans J.","non-dropping-particle":"","parse-names":false,"suffix":""},{"dropping-particle":"","family":"Bickel","given":"Christoph","non-dropping-particle":"","parse-names":false,"suffix":""},{"dropping-particle":"","family":"Torzewski","given":"Michael","non-dropping-particle":"","parse-names":false,"suffix":""},{"dropping-particle":"","family":"Hafner","given":"Gerd","non-dropping-particle":"","parse-names":false,"suffix":""},{"dropping-particle":"","family":"Tiret","given":"Laurence","non-dropping-particle":"","parse-names":false,"suffix":""},{"dropping-particle":"","family":"Smieja","given":"Marek","non-dropping-particle":"","parse-names":false,"suffix":""},{"dropping-particle":"","family":"Cambien","given":"François","non-dropping-particle":"","parse-names":false,"suffix":""},{"dropping-particle":"","family":"Meyer","given":"Jürgen","non-dropping-particle":"","parse-names":false,"suffix":""},{"dropping-particle":"","family":"Lackner","given":"Karl J.","non-dropping-particle":"","parse-names":false,"suffix":""},{"dropping-particle":"","family":"AtheroGene Investigators","given":"","non-dropping-particle":"","parse-names":false,"suffix":""}],"container-title":"New England Journal of Medicine","id":"ITEM-1","issue":"17","issued":{"date-parts":[["2003","10","23"]]},"page":"1605-1613","title":"Glutathione Peroxidase 1 Activity and Cardiovascular Events in Patients with Coronary Artery Disease","type":"article-journal","volume":"349"},"uris":["http://www.mendeley.com/documents/?uuid=79f74a47-569a-3dd3-83f6-b31de430b5b8"]}],"mendeley":{"formattedCitation":"&lt;sup&gt;29&lt;/sup&gt;","plainTextFormattedCitation":"29","previouslyFormattedCitation":"&lt;sup&gt;29&lt;/sup&gt;"},"properties":{"noteIndex":0},"schema":"https://github.com/citation-style-language/schema/raw/master/csl-citation.json"}</w:instrText>
                                </w:r>
                                <w:r w:rsidRPr="00CE63C6" w:rsidDel="00983226">
                                  <w:rPr>
                                    <w:rFonts w:ascii="Times New Roman" w:hAnsi="Times New Roman" w:cs="Times New Roman"/>
                                    <w:sz w:val="24"/>
                                  </w:rPr>
                                  <w:fldChar w:fldCharType="separate"/>
                                </w:r>
                                <w:r w:rsidR="001009FC" w:rsidRPr="001009FC" w:rsidDel="00983226">
                                  <w:rPr>
                                    <w:rFonts w:ascii="Times New Roman" w:hAnsi="Times New Roman" w:cs="Times New Roman"/>
                                    <w:noProof/>
                                    <w:sz w:val="24"/>
                                    <w:vertAlign w:val="superscript"/>
                                  </w:rPr>
                                  <w:t>29</w:t>
                                </w:r>
                                <w:r w:rsidRPr="00CE63C6" w:rsidDel="00983226">
                                  <w:rPr>
                                    <w:rFonts w:ascii="Times New Roman" w:hAnsi="Times New Roman" w:cs="Times New Roman"/>
                                    <w:sz w:val="24"/>
                                  </w:rPr>
                                  <w:fldChar w:fldCharType="end"/>
                                </w:r>
                                <w:r w:rsidRPr="00CE63C6" w:rsidDel="00983226">
                                  <w:rPr>
                                    <w:rFonts w:ascii="Times New Roman" w:hAnsi="Times New Roman" w:cs="Times New Roman"/>
                                    <w:sz w:val="24"/>
                                  </w:rPr>
                                  <w:t>. It is then transferred into the mitochondria where it is recycled to reduced glutathione again, which can re-enter the cycle</w:t>
                                </w:r>
                                <w:r w:rsidRPr="00CE63C6" w:rsidDel="00983226">
                                  <w:rPr>
                                    <w:rFonts w:ascii="Times New Roman" w:hAnsi="Times New Roman" w:cs="Times New Roman"/>
                                    <w:sz w:val="24"/>
                                  </w:rPr>
                                  <w:fldChar w:fldCharType="begin" w:fldLock="1"/>
                                </w:r>
                                <w:r w:rsidR="002B63A2" w:rsidDel="00983226">
                                  <w:rPr>
                                    <w:rFonts w:ascii="Times New Roman" w:hAnsi="Times New Roman" w:cs="Times New Roman"/>
                                    <w:sz w:val="24"/>
                                  </w:rPr>
                                  <w:instrText>ADDIN CSL_CITATION {"citationItems":[{"id":"ITEM-1","itemData":{"DOI":"10.1016/j.bbagen.2012.09.018","ISSN":"03044165","PMID":"23036594","abstract":"BACKGROUND Glutathione-dependent catalysis is a metabolic adaptation to chemical challenges encountered by all life forms. In the course of evolution, nature optimized numerous mechanisms to use glutathione as the most versatile nucleophile for the conversion of a plethora of sulfur-, oxygen- or carbon-containing electrophilic substances. SCOPE OF REVIEW This comprehensive review summarizes fundamental principles of glutathione catalysis and compares the structures and mechanisms of glutathione-dependent enzymes, including glutathione reductase, glutaredoxins, glutathione peroxidases, peroxiredoxins, glyoxalases 1 and 2, glutathione transferases and MAPEG. Moreover, open mechanistic questions, evolutionary aspects and the physiological relevance of glutathione catalysis are discussed for each enzyme family. MAJOR CONCLUSIONS It is surprising how little is known about many glutathione-dependent enzymes, how often reaction geometries and acid-base catalysts are neglected, and how many mechanistic puzzles remain unsolved despite almost a century of research. On the one hand, several enzyme families with non-related protein folds recognize the glutathione moiety of their substrates. On the other hand, the thioredoxin fold is often used for glutathione catalysis. Ancient as well as recent structural changes of this fold did not only significantly alter the reaction mechanism, but also resulted in completely different protein functions. GENERAL SIGNIFICANCE Glutathione-dependent enzymes are excellent study objects for structure-function relationships and molecular evolution. Notably, in times of systems biology, the outcome of models on glutathione metabolism and redox regulation is more than questionable as long as fundamental enzyme properties are neither studied nor understood. Furthermore, several of the presented mechanisms could have implications for drug development. This article is part of a Special Issue entitled Cellular functions of glutathione.","author":[{"dropping-particle":"","family":"Deponte","given":"Marcel","non-dropping-particle":"","parse-names":false,"suffix":""}],"container-title":"Biochimica et Biophysica Acta","id":"ITEM-1","issue":"5","issued":{"date-parts":[["2013","5"]]},"page":"3217-3266","title":"Glutathione catalysis and the reaction mechanisms of glutathione-dependent enzymes","type":"article-journal","volume":"1830"},"uris":["http://www.mendeley.com/documents/?uuid=78658f75-62f6-3421-a885-33451371c87c"]}],"mendeley":{"formattedCitation":"&lt;sup&gt;30&lt;/sup&gt;","plainTextFormattedCitation":"30","previouslyFormattedCitation":"&lt;sup&gt;30&lt;/sup&gt;"},"properties":{"noteIndex":0},"schema":"https://github.com/citation-style-language/schema/raw/master/csl-citation.json"}</w:instrText>
                                </w:r>
                                <w:r w:rsidRPr="00CE63C6" w:rsidDel="00983226">
                                  <w:rPr>
                                    <w:rFonts w:ascii="Times New Roman" w:hAnsi="Times New Roman" w:cs="Times New Roman"/>
                                    <w:sz w:val="24"/>
                                  </w:rPr>
                                  <w:fldChar w:fldCharType="separate"/>
                                </w:r>
                                <w:r w:rsidR="001009FC" w:rsidRPr="001009FC" w:rsidDel="00983226">
                                  <w:rPr>
                                    <w:rFonts w:ascii="Times New Roman" w:hAnsi="Times New Roman" w:cs="Times New Roman"/>
                                    <w:noProof/>
                                    <w:sz w:val="24"/>
                                    <w:vertAlign w:val="superscript"/>
                                  </w:rPr>
                                  <w:t>30</w:t>
                                </w:r>
                                <w:r w:rsidRPr="00CE63C6" w:rsidDel="00983226">
                                  <w:rPr>
                                    <w:rFonts w:ascii="Times New Roman" w:hAnsi="Times New Roman" w:cs="Times New Roman"/>
                                    <w:sz w:val="24"/>
                                  </w:rPr>
                                  <w:fldChar w:fldCharType="end"/>
                                </w:r>
                                <w:r w:rsidRPr="00CE63C6" w:rsidDel="00983226">
                                  <w:rPr>
                                    <w:rFonts w:ascii="Times New Roman" w:hAnsi="Times New Roman" w:cs="Times New Roman"/>
                                    <w:sz w:val="24"/>
                                  </w:rPr>
                                  <w:t>. Dysfunction of these enzymes has been implicated to contribute to endothelium dysfunction following vascular inflammation, giving rise to atherosclerosis</w:t>
                                </w:r>
                                <w:r w:rsidRPr="00CE63C6" w:rsidDel="00983226">
                                  <w:rPr>
                                    <w:rFonts w:ascii="Times New Roman" w:hAnsi="Times New Roman" w:cs="Times New Roman"/>
                                    <w:sz w:val="24"/>
                                  </w:rPr>
                                  <w:fldChar w:fldCharType="begin" w:fldLock="1"/>
                                </w:r>
                                <w:r w:rsidR="002B63A2" w:rsidDel="00983226">
                                  <w:rPr>
                                    <w:rFonts w:ascii="Times New Roman" w:hAnsi="Times New Roman" w:cs="Times New Roman"/>
                                    <w:sz w:val="24"/>
                                  </w:rPr>
                                  <w:instrText>ADDIN CSL_CITATION {"citationItems":[{"id":"ITEM-1","itemData":{"DOI":"10.1016/j.vph.2015.11.001","ISSN":"15371891","PMID":"26569096","abstract":"A critical early event in the pathogenesis of atherosclerosis is vascular inflammation leading to endothelial dysfunction (ED). Reactive oxygen species and inflammation are inextricably linked and declining antioxidant defense is implicated in ED. We have previously shown that Glutathione peroxidase-1 (GPx1) is a crucial antioxidant enzyme in the protection against diabetes-associated atherosclerosis. In this study we aimed to investigate mechanisms by which lack of GPx1 affects pro-inflammatory mediators in primary aortic endothelial cells (PAECs) isolated from GPx1 knockout (GPx1 KO) mice. Herein, we demonstrate that lack of GPx1 prolonged TNF-α induced phosphorylation of P38, ERK and JNK, all of which was reversed upon treatment with the GPx1 mimetic, ebselen. In addition, Akt phosphorylation was reduced in GPx1 KO PAECs, which correlated with decreased nitric oxide (NO) bioavailability as compared to WT PAECs. Furthermore, IκB degradation was prolonged in GPx1 KO PAECS suggesting an augmentation of NF-κB activity. In addition, the expression of vascular cell adhesion molecule (VCAM-1) was significantly increased in GPx1 KO PAECs and aortas. Static and dynamic flow adhesion assays showed significantly increased adhesion of fluorescently labeled leukocytes to GPx1 KO PAECS and aortas respectively, which were significantly reduced by ebselen treatment. Our results suggest that GPx1 plays a critical role in regulating pro-inflammatory pathways, including MAPK and NF-κB, and down-stream mediators such as VCAM-1, in vascular endothelial cells. Lack of GPx1, via effects on p-AKT also affects signaling to eNOS-derived NO. We speculate based on these results that declining antioxidant defenses as seen in cardiovascular diseases, by failing to regulate these pro-inflammatory pathways, facilitates an inflammatory and activated endothelium leading to ED and atherogenesis.","author":[{"dropping-particle":"","family":"Sharma","given":"Arpeeta","non-dropping-particle":"","parse-names":false,"suffix":""},{"dropping-particle":"","family":"Yuen","given":"Derek","non-dropping-particle":"","parse-names":false,"suffix":""},{"dropping-particle":"","family":"Huet","given":"Olivier","non-dropping-particle":"","parse-names":false,"suffix":""},{"dropping-particle":"","family":"Pickering","given":"Raelene","non-dropping-particle":"","parse-names":false,"suffix":""},{"dropping-particle":"","family":"Stefanovic","given":"Nada","non-dropping-particle":"","parse-names":false,"suffix":""},{"dropping-particle":"","family":"Bernatchez","given":"Pascal","non-dropping-particle":"","parse-names":false,"suffix":""},{"dropping-particle":"","family":"Haan","given":"Judy B.","non-dropping-particle":"de","parse-names":false,"suffix":""}],"container-title":"Vascular Pharmacology","id":"ITEM-1","issued":{"date-parts":[["2016","4"]]},"page":"32-42","title":"Lack of glutathione peroxidase-1 facilitates a pro-inflammatory and activated vascular endothelium","type":"article-journal","volume":"79"},"uris":["http://www.mendeley.com/documents/?uuid=bf5f4f1a-8f67-32d4-a2d5-98dd77adf534"]}],"mendeley":{"formattedCitation":"&lt;sup&gt;31&lt;/sup&gt;","plainTextFormattedCitation":"31","previouslyFormattedCitation":"&lt;sup&gt;31&lt;/sup&gt;"},"properties":{"noteIndex":0},"schema":"https://github.com/citation-style-language/schema/raw/master/csl-citation.json"}</w:instrText>
                                </w:r>
                                <w:r w:rsidRPr="00CE63C6" w:rsidDel="00983226">
                                  <w:rPr>
                                    <w:rFonts w:ascii="Times New Roman" w:hAnsi="Times New Roman" w:cs="Times New Roman"/>
                                    <w:sz w:val="24"/>
                                  </w:rPr>
                                  <w:fldChar w:fldCharType="separate"/>
                                </w:r>
                                <w:r w:rsidR="001009FC" w:rsidRPr="001009FC" w:rsidDel="00983226">
                                  <w:rPr>
                                    <w:rFonts w:ascii="Times New Roman" w:hAnsi="Times New Roman" w:cs="Times New Roman"/>
                                    <w:noProof/>
                                    <w:sz w:val="24"/>
                                    <w:vertAlign w:val="superscript"/>
                                  </w:rPr>
                                  <w:t>31</w:t>
                                </w:r>
                                <w:r w:rsidRPr="00CE63C6" w:rsidDel="00983226">
                                  <w:rPr>
                                    <w:rFonts w:ascii="Times New Roman" w:hAnsi="Times New Roman" w:cs="Times New Roman"/>
                                    <w:sz w:val="24"/>
                                  </w:rPr>
                                  <w:fldChar w:fldCharType="end"/>
                                </w:r>
                                <w:r w:rsidRPr="00CE63C6" w:rsidDel="00983226">
                                  <w:rPr>
                                    <w:rFonts w:ascii="Times New Roman" w:hAnsi="Times New Roman" w:cs="Times New Roman"/>
                                    <w:sz w:val="24"/>
                                  </w:rPr>
                                  <w:t xml:space="preserve">. </w:t>
                                </w:r>
                              </w:moveFrom>
                              <w:moveFromRangeEnd w:id="121"/>
                            </w:p>
                            <w:p w14:paraId="2DAEBC0B" w14:textId="77E37010" w:rsidR="006555C8" w:rsidRPr="003D06AE" w:rsidRDefault="006555C8" w:rsidP="006555C8">
                              <w:pPr>
                                <w:jc w:val="both"/>
                                <w:rPr>
                                  <w:rFonts w:ascii="Times New Roman" w:hAnsi="Times New Roman" w:cs="Times New Roman"/>
                                  <w:sz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F09144" id="Text Box 20" o:spid="_x0000_s1034" type="#_x0000_t202" style="position:absolute;margin-left:235.25pt;margin-top:.25pt;width:252pt;height:236.25pt;z-index:-2516234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" stroked="f">
                  <v:textbox>
                    <w:txbxContent>
                      <w:p w14:paraId="6B4F0A79" w14:textId="5A2619E1" w:rsidR="006555C8" w:rsidRPr="00CE63C6" w:rsidRDefault="006555C8" w:rsidP="006555C8">
                        <w:pPr>
                          <w:jc w:val="both"/>
                          <w:rPr>
                            <w:rFonts w:ascii="Times New Roman" w:hAnsi="Times New Roman" w:cs="Times New Roman"/>
                            <w:sz w:val="24"/>
                          </w:rPr>
                        </w:pPr>
                        <w:moveFromRangeStart w:id="123" w:author="Tom Freeman" w:date="2019-01-03T17:31:00Z" w:name="move534300024"/>
                        <w:moveFrom w:id="124" w:author="Tom Freeman" w:date="2019-01-03T17:31:00Z">
                          <w:r w:rsidRPr="00CE63C6" w:rsidDel="00983226">
                            <w:rPr>
                              <w:rFonts w:ascii="Times New Roman" w:hAnsi="Times New Roman" w:cs="Times New Roman"/>
                              <w:sz w:val="24"/>
                            </w:rPr>
                            <w:t xml:space="preserve">Once formed, glutathione can </w:t>
                          </w:r>
                          <w:r w:rsidR="00C20623" w:rsidDel="00983226">
                            <w:rPr>
                              <w:rFonts w:ascii="Times New Roman" w:hAnsi="Times New Roman" w:cs="Times New Roman"/>
                              <w:sz w:val="24"/>
                            </w:rPr>
                            <w:t>follow</w:t>
                          </w:r>
                          <w:r w:rsidRPr="00CE63C6" w:rsidDel="00983226">
                            <w:rPr>
                              <w:rFonts w:ascii="Times New Roman" w:hAnsi="Times New Roman" w:cs="Times New Roman"/>
                              <w:sz w:val="24"/>
                            </w:rPr>
                            <w:t xml:space="preserve"> several </w:t>
                          </w:r>
                          <w:r w:rsidR="00C20623" w:rsidDel="00983226">
                            <w:rPr>
                              <w:rFonts w:ascii="Times New Roman" w:hAnsi="Times New Roman" w:cs="Times New Roman"/>
                              <w:sz w:val="24"/>
                            </w:rPr>
                            <w:t>paths</w:t>
                          </w:r>
                          <w:r w:rsidRPr="00CE63C6" w:rsidDel="00983226">
                            <w:rPr>
                              <w:rFonts w:ascii="Times New Roman" w:hAnsi="Times New Roman" w:cs="Times New Roman"/>
                              <w:sz w:val="24"/>
                            </w:rPr>
                            <w:t>, one of them being the redox cycle</w:t>
                          </w:r>
                          <w:r w:rsidR="004831B8" w:rsidDel="00983226">
                            <w:rPr>
                              <w:rFonts w:ascii="Times New Roman" w:hAnsi="Times New Roman" w:cs="Times New Roman"/>
                              <w:sz w:val="24"/>
                            </w:rPr>
                            <w:t xml:space="preserve"> (see Fig</w:t>
                          </w:r>
                          <w:r w:rsidR="00B42ADC" w:rsidDel="00983226">
                            <w:rPr>
                              <w:rFonts w:ascii="Times New Roman" w:hAnsi="Times New Roman" w:cs="Times New Roman"/>
                              <w:sz w:val="24"/>
                            </w:rPr>
                            <w:t>.</w:t>
                          </w:r>
                          <w:r w:rsidR="004831B8" w:rsidDel="00983226">
                            <w:rPr>
                              <w:rFonts w:ascii="Times New Roman" w:hAnsi="Times New Roman" w:cs="Times New Roman"/>
                              <w:sz w:val="24"/>
                            </w:rPr>
                            <w:t xml:space="preserve"> 8)</w:t>
                          </w:r>
                          <w:r w:rsidRPr="00CE63C6" w:rsidDel="00983226">
                            <w:rPr>
                              <w:rFonts w:ascii="Times New Roman" w:hAnsi="Times New Roman" w:cs="Times New Roman"/>
                              <w:sz w:val="24"/>
                            </w:rPr>
                            <w:t>. This cycle forms an integral part of the cell antioxidant defences and keeps a suitable redox state in tissues and cells</w:t>
                          </w:r>
                          <w:r w:rsidRPr="00CE63C6" w:rsidDel="00983226">
                            <w:rPr>
                              <w:rFonts w:ascii="Times New Roman" w:hAnsi="Times New Roman" w:cs="Times New Roman"/>
                              <w:sz w:val="24"/>
                            </w:rPr>
                            <w:fldChar w:fldCharType="begin" w:fldLock="1"/>
                          </w:r>
                          <w:r w:rsidR="002B63A2" w:rsidDel="00983226">
                            <w:rPr>
                              <w:rFonts w:ascii="Times New Roman" w:hAnsi="Times New Roman" w:cs="Times New Roman"/>
                              <w:sz w:val="24"/>
                            </w:rPr>
                            <w:instrText>ADDIN CSL_CITATION {"citationItems":[{"id":"ITEM-1","itemData":{"DOI":"10.4172/2167-0501.1000158","ISSN":"21670501","abstract":"The biology of the macro-element sulfur (S) is attracting an ever growing attention concerning cell physiology and human health. Sulfur metabolism works at the interplay between genetics and epigenetic as well as in the maintain of cell redox homeostasis. Indeed, unbalanced levels of S compounds in the body are actually under investigation as vulnerability factors and/or indicators of impaired cell oxidation state in a variety of human diseases. The purpose of this article is to overview some main S metabolic pathways in humans and their relevance in cell physiology and pathology. Since S is an essential nutrient for life, we first present its distribution and significance in the biosphere, focusing then on S metabolic fluxes which encompass S-containing amino acids (S-AAs), as well as sulfoconjugation, the synthesis and release of H2S together the formation of iron-sulfur cluster proteins. Despite the vastness of the topic, we would like to emphasize herein that the study of S networks in human pathology, especially in complex, multi-factorial disorders, deserves greater impulsion and deepening.","author":[{"dropping-particle":"","family":"Palego","given":"Lionella","non-dropping-particle":"","parse-names":false,"suffix":""},{"dropping-particle":"","family":"Betti","given":"Laura","non-dropping-particle":"","parse-names":false,"suffix":""},{"dropping-particle":"","family":"Giannaccini","given":"Gino","non-dropping-particle":"","parse-names":false,"suffix":""}],"container-title":"Biochemistry &amp; Pharmacology","id":"ITEM-1","issue":"01","issued":{"date-parts":[["2015","1","3"]]},"page":"1-8","publisher":"OMICS International","title":"Sulfur Metabolism and Sulfur-Containing Amino Acids: I- Molecular Effectors","type":"article-journal","volume":"04"},"uris":["http://www.mendeley.com/documents/?uuid=3dd422ec-e408-33c1-a2a6-1ef0200ea43b"]}],"mendeley":{"formattedCitation":"&lt;sup&gt;3&lt;/sup&gt;","plainTextFormattedCitation":"3","previouslyFormattedCitation":"&lt;sup&gt;3&lt;/sup&gt;"},"properties":{"noteIndex":0},"schema":"https://github.com/citation-style-language/schema/raw/master/csl-citation.json"}</w:instrText>
                          </w:r>
                          <w:r w:rsidRPr="00CE63C6" w:rsidDel="00983226">
                            <w:rPr>
                              <w:rFonts w:ascii="Times New Roman" w:hAnsi="Times New Roman" w:cs="Times New Roman"/>
                              <w:sz w:val="24"/>
                            </w:rPr>
                            <w:fldChar w:fldCharType="separate"/>
                          </w:r>
                          <w:r w:rsidRPr="00CE63C6" w:rsidDel="00983226">
                            <w:rPr>
                              <w:rFonts w:ascii="Times New Roman" w:hAnsi="Times New Roman" w:cs="Times New Roman"/>
                              <w:noProof/>
                              <w:sz w:val="24"/>
                              <w:vertAlign w:val="superscript"/>
                            </w:rPr>
                            <w:t>3</w:t>
                          </w:r>
                          <w:r w:rsidRPr="00CE63C6" w:rsidDel="00983226">
                            <w:rPr>
                              <w:rFonts w:ascii="Times New Roman" w:hAnsi="Times New Roman" w:cs="Times New Roman"/>
                              <w:sz w:val="24"/>
                            </w:rPr>
                            <w:fldChar w:fldCharType="end"/>
                          </w:r>
                          <w:r w:rsidRPr="00CE63C6" w:rsidDel="00983226">
                            <w:rPr>
                              <w:rFonts w:ascii="Times New Roman" w:hAnsi="Times New Roman" w:cs="Times New Roman"/>
                              <w:sz w:val="24"/>
                            </w:rPr>
                            <w:t>. In its reduced state, glutathione binds to reactive oxygen species, such as H</w:t>
                          </w:r>
                          <w:r w:rsidRPr="00CE63C6" w:rsidDel="00983226">
                            <w:rPr>
                              <w:rFonts w:ascii="Times New Roman" w:hAnsi="Times New Roman" w:cs="Times New Roman"/>
                              <w:sz w:val="24"/>
                              <w:vertAlign w:val="subscript"/>
                            </w:rPr>
                            <w:t>2</w:t>
                          </w:r>
                          <w:r w:rsidRPr="00CE63C6" w:rsidDel="00983226">
                            <w:rPr>
                              <w:rFonts w:ascii="Times New Roman" w:hAnsi="Times New Roman" w:cs="Times New Roman"/>
                              <w:sz w:val="24"/>
                            </w:rPr>
                            <w:t>O</w:t>
                          </w:r>
                          <w:r w:rsidRPr="00CE63C6" w:rsidDel="00983226">
                            <w:rPr>
                              <w:rFonts w:ascii="Times New Roman" w:hAnsi="Times New Roman" w:cs="Times New Roman"/>
                              <w:sz w:val="24"/>
                              <w:vertAlign w:val="subscript"/>
                            </w:rPr>
                            <w:t xml:space="preserve">2 </w:t>
                          </w:r>
                          <w:r w:rsidRPr="00CE63C6" w:rsidDel="00983226">
                            <w:rPr>
                              <w:rFonts w:ascii="Times New Roman" w:hAnsi="Times New Roman" w:cs="Times New Roman"/>
                              <w:sz w:val="24"/>
                            </w:rPr>
                            <w:t>and forms an oxidized version of glutathione (glutathione disulfide), with the help of glutathione peroxidase</w:t>
                          </w:r>
                          <w:r w:rsidRPr="00CE63C6" w:rsidDel="00983226">
                            <w:rPr>
                              <w:rFonts w:ascii="Times New Roman" w:hAnsi="Times New Roman" w:cs="Times New Roman"/>
                              <w:sz w:val="24"/>
                            </w:rPr>
                            <w:fldChar w:fldCharType="begin" w:fldLock="1"/>
                          </w:r>
                          <w:r w:rsidR="002B63A2" w:rsidDel="00983226">
                            <w:rPr>
                              <w:rFonts w:ascii="Times New Roman" w:hAnsi="Times New Roman" w:cs="Times New Roman"/>
                              <w:sz w:val="24"/>
                            </w:rPr>
                            <w:instrText>ADDIN CSL_CITATION {"citationItems":[{"id":"ITEM-1","itemData":{"DOI":"10.1056/NEJMoa030535","ISSN":"0028-4793","PMID":"14573732","abstract":"BACKGROUND Cellular antioxidant enzymes such as glutathione peroxidase 1 and superoxide dismutase have a central role in the control of reactive oxygen species. In vitro data and studies in animal models suggest that these enzymes may protect against atherosclerosis, but little is known about their relevance to human disease. METHODS We conducted a prospective study among 636 patients with suspected coronary artery disease, with a median follow-up period of 4.7 years (maximum, 5.4) to assess the risk of cardiovascular events associated with base-line erythrocyte glutathione peroxidase 1 and superoxide dismutase activity. RESULTS Glutathione peroxidase 1 activity was among the strongest univariate predictors of the risk of cardiovascular events, whereas superoxide dismutase activity had no association with risk. The risk of cardiovascular events was inversely associated with increasing quartiles of glutathione peroxidase 1 activity (P for trend &lt;0.001); patients in the highest quartile of glutathione peroxidase 1 activity had a hazard ratio of 0.29 (95 percent confidence interval, 0.15 to 0.58; P&lt;0.001), as compared with those in the lowest quartile. Glutathione peroxidase 1 activity was affected by sex and smoking status but retained its predictive power in these subgroups. After adjustment for these and other cardiovascular risk factors, the inverse association between glutathione peroxidase 1 activity and cardiovascular events remained nearly unchanged. CONCLUSIONS In patients with coronary artery disease, a low level of activity of red-cell glutathione peroxidase 1 is independently associated with an increased risk of cardiovascular events. Glutathione peroxidase 1 activity may have prognostic value in addition to that of traditional risk factors. Furthermore, increasing glutathione peroxidase 1 activity might lower the risk of cardiovascular events.","author":[{"dropping-particle":"","family":"Blankenberg","given":"Stefan","non-dropping-particle":"","parse-names":false,"suffix":""},{"dropping-particle":"","family":"Rupprecht","given":"Hans J.","non-dropping-particle":"","parse-names":false,"suffix":""},{"dropping-particle":"","family":"Bickel","given":"Christoph","non-dropping-particle":"","parse-names":false,"suffix":""},{"dropping-particle":"","family":"Torzewski","given":"Michael","non-dropping-particle":"","parse-names":false,"suffix":""},{"dropping-particle":"","family":"Hafner","given":"Gerd","non-dropping-particle":"","parse-names":false,"suffix":""},{"dropping-particle":"","family":"Tiret","given":"Laurence","non-dropping-particle":"","parse-names":false,"suffix":""},{"dropping-particle":"","family":"Smieja","given":"Marek","non-dropping-particle":"","parse-names":false,"suffix":""},{"dropping-particle":"","family":"Cambien","given":"François","non-dropping-particle":"","parse-names":false,"suffix":""},{"dropping-particle":"","family":"Meyer","given":"Jürgen","non-dropping-particle":"","parse-names":false,"suffix":""},{"dropping-particle":"","family":"Lackner","given":"Karl J.","non-dropping-particle":"","parse-names":false,"suffix":""},{"dropping-particle":"","family":"AtheroGene Investigators","given":"","non-dropping-particle":"","parse-names":false,"suffix":""}],"container-title":"New England Journal of Medicine","id":"ITEM-1","issue":"17","issued":{"date-parts":[["2003","10","23"]]},"page":"1605-1613","title":"Glutathione Peroxidase 1 Activity and Cardiovascular Events in Patients with Coronary Artery Disease","type":"article-journal","volume":"349"},"uris":["http://www.mendeley.com/documents/?uuid=79f74a47-569a-3dd3-83f6-b31de430b5b8"]}],"mendeley":{"formattedCitation":"&lt;sup&gt;29&lt;/sup&gt;","plainTextFormattedCitation":"29","previouslyFormattedCitation":"&lt;sup&gt;29&lt;/sup&gt;"},"properties":{"noteIndex":0},"schema":"https://github.com/citation-style-language/schema/raw/master/csl-citation.json"}</w:instrText>
                          </w:r>
                          <w:r w:rsidRPr="00CE63C6" w:rsidDel="00983226">
                            <w:rPr>
                              <w:rFonts w:ascii="Times New Roman" w:hAnsi="Times New Roman" w:cs="Times New Roman"/>
                              <w:sz w:val="24"/>
                            </w:rPr>
                            <w:fldChar w:fldCharType="separate"/>
                          </w:r>
                          <w:r w:rsidR="001009FC" w:rsidRPr="001009FC" w:rsidDel="00983226">
                            <w:rPr>
                              <w:rFonts w:ascii="Times New Roman" w:hAnsi="Times New Roman" w:cs="Times New Roman"/>
                              <w:noProof/>
                              <w:sz w:val="24"/>
                              <w:vertAlign w:val="superscript"/>
                            </w:rPr>
                            <w:t>29</w:t>
                          </w:r>
                          <w:r w:rsidRPr="00CE63C6" w:rsidDel="00983226">
                            <w:rPr>
                              <w:rFonts w:ascii="Times New Roman" w:hAnsi="Times New Roman" w:cs="Times New Roman"/>
                              <w:sz w:val="24"/>
                            </w:rPr>
                            <w:fldChar w:fldCharType="end"/>
                          </w:r>
                          <w:r w:rsidRPr="00CE63C6" w:rsidDel="00983226">
                            <w:rPr>
                              <w:rFonts w:ascii="Times New Roman" w:hAnsi="Times New Roman" w:cs="Times New Roman"/>
                              <w:sz w:val="24"/>
                            </w:rPr>
                            <w:t>. It is then transferred into the mitochondria where it is recycled to reduced glutathione again, which can re-enter the cycle</w:t>
                          </w:r>
                          <w:r w:rsidRPr="00CE63C6" w:rsidDel="00983226">
                            <w:rPr>
                              <w:rFonts w:ascii="Times New Roman" w:hAnsi="Times New Roman" w:cs="Times New Roman"/>
                              <w:sz w:val="24"/>
                            </w:rPr>
                            <w:fldChar w:fldCharType="begin" w:fldLock="1"/>
                          </w:r>
                          <w:r w:rsidR="002B63A2" w:rsidDel="00983226">
                            <w:rPr>
                              <w:rFonts w:ascii="Times New Roman" w:hAnsi="Times New Roman" w:cs="Times New Roman"/>
                              <w:sz w:val="24"/>
                            </w:rPr>
                            <w:instrText>ADDIN CSL_CITATION {"citationItems":[{"id":"ITEM-1","itemData":{"DOI":"10.1016/j.bbagen.2012.09.018","ISSN":"03044165","PMID":"23036594","abstract":"BACKGROUND Glutathione-dependent catalysis is a metabolic adaptation to chemical challenges encountered by all life forms. In the course of evolution, nature optimized numerous mechanisms to use glutathione as the most versatile nucleophile for the conversion of a plethora of sulfur-, oxygen- or carbon-containing electrophilic substances. SCOPE OF REVIEW This comprehensive review summarizes fundamental principles of glutathione catalysis and compares the structures and mechanisms of glutathione-dependent enzymes, including glutathione reductase, glutaredoxins, glutathione peroxidases, peroxiredoxins, glyoxalases 1 and 2, glutathione transferases and MAPEG. Moreover, open mechanistic questions, evolutionary aspects and the physiological relevance of glutathione catalysis are discussed for each enzyme family. MAJOR CONCLUSIONS It is surprising how little is known about many glutathione-dependent enzymes, how often reaction geometries and acid-base catalysts are neglected, and how many mechanistic puzzles remain unsolved despite almost a century of research. On the one hand, several enzyme families with non-related protein folds recognize the glutathione moiety of their substrates. On the other hand, the thioredoxin fold is often used for glutathione catalysis. Ancient as well as recent structural changes of this fold did not only significantly alter the reaction mechanism, but also resulted in completely different protein functions. GENERAL SIGNIFICANCE Glutathione-dependent enzymes are excellent study objects for structure-function relationships and molecular evolution. Notably, in times of systems biology, the outcome of models on glutathione metabolism and redox regulation is more than questionable as long as fundamental enzyme properties are neither studied nor understood. Furthermore, several of the presented mechanisms could have implications for drug development. This article is part of a Special Issue entitled Cellular functions of glutathione.","author":[{"dropping-particle":"","family":"Deponte","given":"Marcel","non-dropping-particle":"","parse-names":false,"suffix":""}],"container-title":"Biochimica et Biophysica Acta","id":"ITEM-1","issue":"5","issued":{"date-parts":[["2013","5"]]},"page":"3217-3266","title":"Glutathione catalysis and the reaction mechanisms of glutathione-dependent enzymes","type":"article-journal","volume":"1830"},"uris":["http://www.mendeley.com/documents/?uuid=78658f75-62f6-3421-a885-33451371c87c"]}],"mendeley":{"formattedCitation":"&lt;sup&gt;30&lt;/sup&gt;","plainTextFormattedCitation":"30","previouslyFormattedCitation":"&lt;sup&gt;30&lt;/sup&gt;"},"properties":{"noteIndex":0},"schema":"https://github.com/citation-style-language/schema/raw/master/csl-citation.json"}</w:instrText>
                          </w:r>
                          <w:r w:rsidRPr="00CE63C6" w:rsidDel="00983226">
                            <w:rPr>
                              <w:rFonts w:ascii="Times New Roman" w:hAnsi="Times New Roman" w:cs="Times New Roman"/>
                              <w:sz w:val="24"/>
                            </w:rPr>
                            <w:fldChar w:fldCharType="separate"/>
                          </w:r>
                          <w:r w:rsidR="001009FC" w:rsidRPr="001009FC" w:rsidDel="00983226">
                            <w:rPr>
                              <w:rFonts w:ascii="Times New Roman" w:hAnsi="Times New Roman" w:cs="Times New Roman"/>
                              <w:noProof/>
                              <w:sz w:val="24"/>
                              <w:vertAlign w:val="superscript"/>
                            </w:rPr>
                            <w:t>30</w:t>
                          </w:r>
                          <w:r w:rsidRPr="00CE63C6" w:rsidDel="00983226">
                            <w:rPr>
                              <w:rFonts w:ascii="Times New Roman" w:hAnsi="Times New Roman" w:cs="Times New Roman"/>
                              <w:sz w:val="24"/>
                            </w:rPr>
                            <w:fldChar w:fldCharType="end"/>
                          </w:r>
                          <w:r w:rsidRPr="00CE63C6" w:rsidDel="00983226">
                            <w:rPr>
                              <w:rFonts w:ascii="Times New Roman" w:hAnsi="Times New Roman" w:cs="Times New Roman"/>
                              <w:sz w:val="24"/>
                            </w:rPr>
                            <w:t>. Dysfunction of these enzymes has been implicated to contribute to endothelium dysfunction following vascular inflammation, giving rise to atherosclerosis</w:t>
                          </w:r>
                          <w:r w:rsidRPr="00CE63C6" w:rsidDel="00983226">
                            <w:rPr>
                              <w:rFonts w:ascii="Times New Roman" w:hAnsi="Times New Roman" w:cs="Times New Roman"/>
                              <w:sz w:val="24"/>
                            </w:rPr>
                            <w:fldChar w:fldCharType="begin" w:fldLock="1"/>
                          </w:r>
                          <w:r w:rsidR="002B63A2" w:rsidDel="00983226">
                            <w:rPr>
                              <w:rFonts w:ascii="Times New Roman" w:hAnsi="Times New Roman" w:cs="Times New Roman"/>
                              <w:sz w:val="24"/>
                            </w:rPr>
                            <w:instrText>ADDIN CSL_CITATION {"citationItems":[{"id":"ITEM-1","itemData":{"DOI":"10.1016/j.vph.2015.11.001","ISSN":"15371891","PMID":"26569096","abstract":"A critical early event in the pathogenesis of atherosclerosis is vascular inflammation leading to endothelial dysfunction (ED). Reactive oxygen species and inflammation are inextricably linked and declining antioxidant defense is implicated in ED. We have previously shown that Glutathione peroxidase-1 (GPx1) is a crucial antioxidant enzyme in the protection against diabetes-associated atherosclerosis. In this study we aimed to investigate mechanisms by which lack of GPx1 affects pro-inflammatory mediators in primary aortic endothelial cells (PAECs) isolated from GPx1 knockout (GPx1 KO) mice. Herein, we demonstrate that lack of GPx1 prolonged TNF-α induced phosphorylation of P38, ERK and JNK, all of which was reversed upon treatment with the GPx1 mimetic, ebselen. In addition, Akt phosphorylation was reduced in GPx1 KO PAECs, which correlated with decreased nitric oxide (NO) bioavailability as compared to WT PAECs. Furthermore, IκB degradation was prolonged in GPx1 KO PAECS suggesting an augmentation of NF-κB activity. In addition, the expression of vascular cell adhesion molecule (VCAM-1) was significantly increased in GPx1 KO PAECs and aortas. Static and dynamic flow adhesion assays showed significantly increased adhesion of fluorescently labeled leukocytes to GPx1 KO PAECS and aortas respectively, which were significantly reduced by ebselen treatment. Our results suggest that GPx1 plays a critical role in regulating pro-inflammatory pathways, including MAPK and NF-κB, and down-stream mediators such as VCAM-1, in vascular endothelial cells. Lack of GPx1, via effects on p-AKT also affects signaling to eNOS-derived NO. We speculate based on these results that declining antioxidant defenses as seen in cardiovascular diseases, by failing to regulate these pro-inflammatory pathways, facilitates an inflammatory and activated endothelium leading to ED and atherogenesis.","author":[{"dropping-particle":"","family":"Sharma","given":"Arpeeta","non-dropping-particle":"","parse-names":false,"suffix":""},{"dropping-particle":"","family":"Yuen","given":"Derek","non-dropping-particle":"","parse-names":false,"suffix":""},{"dropping-particle":"","family":"Huet","given":"Olivier","non-dropping-particle":"","parse-names":false,"suffix":""},{"dropping-particle":"","family":"Pickering","given":"Raelene","non-dropping-particle":"","parse-names":false,"suffix":""},{"dropping-particle":"","family":"Stefanovic","given":"Nada","non-dropping-particle":"","parse-names":false,"suffix":""},{"dropping-particle":"","family":"Bernatchez","given":"Pascal","non-dropping-particle":"","parse-names":false,"suffix":""},{"dropping-particle":"","family":"Haan","given":"Judy B.","non-dropping-particle":"de","parse-names":false,"suffix":""}],"container-title":"Vascular Pharmacology","id":"ITEM-1","issued":{"date-parts":[["2016","4"]]},"page":"32-42","title":"Lack of glutathione peroxidase-1 facilitates a pro-inflammatory and activated vascular endothelium","type":"article-journal","volume":"79"},"uris":["http://www.mendeley.com/documents/?uuid=bf5f4f1a-8f67-32d4-a2d5-98dd77adf534"]}],"mendeley":{"formattedCitation":"&lt;sup&gt;31&lt;/sup&gt;","plainTextFormattedCitation":"31","previouslyFormattedCitation":"&lt;sup&gt;31&lt;/sup&gt;"},"properties":{"noteIndex":0},"schema":"https://github.com/citation-style-language/schema/raw/master/csl-citation.json"}</w:instrText>
                          </w:r>
                          <w:r w:rsidRPr="00CE63C6" w:rsidDel="00983226">
                            <w:rPr>
                              <w:rFonts w:ascii="Times New Roman" w:hAnsi="Times New Roman" w:cs="Times New Roman"/>
                              <w:sz w:val="24"/>
                            </w:rPr>
                            <w:fldChar w:fldCharType="separate"/>
                          </w:r>
                          <w:r w:rsidR="001009FC" w:rsidRPr="001009FC" w:rsidDel="00983226">
                            <w:rPr>
                              <w:rFonts w:ascii="Times New Roman" w:hAnsi="Times New Roman" w:cs="Times New Roman"/>
                              <w:noProof/>
                              <w:sz w:val="24"/>
                              <w:vertAlign w:val="superscript"/>
                            </w:rPr>
                            <w:t>31</w:t>
                          </w:r>
                          <w:r w:rsidRPr="00CE63C6" w:rsidDel="00983226">
                            <w:rPr>
                              <w:rFonts w:ascii="Times New Roman" w:hAnsi="Times New Roman" w:cs="Times New Roman"/>
                              <w:sz w:val="24"/>
                            </w:rPr>
                            <w:fldChar w:fldCharType="end"/>
                          </w:r>
                          <w:r w:rsidRPr="00CE63C6" w:rsidDel="00983226">
                            <w:rPr>
                              <w:rFonts w:ascii="Times New Roman" w:hAnsi="Times New Roman" w:cs="Times New Roman"/>
                              <w:sz w:val="24"/>
                            </w:rPr>
                            <w:t xml:space="preserve">. </w:t>
                          </w:r>
                        </w:moveFrom>
                        <w:moveFromRangeEnd w:id="123"/>
                      </w:p>
                      <w:p w14:paraId="2DAEBC0B" w14:textId="77E37010" w:rsidR="006555C8" w:rsidRPr="003D06AE" w:rsidRDefault="006555C8" w:rsidP="006555C8">
                        <w:pPr>
                          <w:jc w:val="both"/>
                          <w:rPr>
                            <w:rFonts w:ascii="Times New Roman" w:hAnsi="Times New Roman" w:cs="Times New Roman"/>
                            <w:sz w:val="16"/>
                          </w:rPr>
                        </w:pPr>
                      </w:p>
                    </w:txbxContent>
                  </v:textbox>
                  <w10:wrap type="tight" anchorx="margin"/>
                </v:shape>
              </w:pict>
            </mc:Fallback>
          </mc:AlternateContent>
        </w:r>
      </w:del>
      <w:r w:rsidR="001C3EDD" w:rsidRPr="00CE63C6">
        <w:rPr>
          <w:rFonts w:ascii="Times New Roman" w:hAnsi="Times New Roman" w:cs="Times New Roman"/>
          <w:noProof/>
        </w:rPr>
        <w:drawing>
          <wp:anchor distT="0" distB="0" distL="114300" distR="114300" simplePos="0" relativeHeight="251677696" behindDoc="1" locked="0" layoutInCell="1" allowOverlap="1" wp14:anchorId="3612CFA2" wp14:editId="292492B2">
            <wp:simplePos x="0" y="0"/>
            <wp:positionH relativeFrom="margin">
              <wp:align>left</wp:align>
            </wp:positionH>
            <wp:positionV relativeFrom="paragraph">
              <wp:posOffset>161925</wp:posOffset>
            </wp:positionV>
            <wp:extent cx="2590800" cy="3101975"/>
            <wp:effectExtent l="0" t="0" r="0" b="3175"/>
            <wp:wrapTight wrapText="bothSides">
              <wp:wrapPolygon edited="0">
                <wp:start x="0" y="0"/>
                <wp:lineTo x="0" y="21489"/>
                <wp:lineTo x="21441" y="21489"/>
                <wp:lineTo x="21441" y="0"/>
                <wp:lineTo x="0" y="0"/>
              </wp:wrapPolygon>
            </wp:wrapTight>
            <wp:docPr id="14" name="Picture 3">
              <a:extLst xmlns:a="http://schemas.openxmlformats.org/drawingml/2006/main">
                <a:ext uri="{FF2B5EF4-FFF2-40B4-BE49-F238E27FC236}">
                  <a16:creationId xmlns:a16="http://schemas.microsoft.com/office/drawing/2014/main" id="{B817201A-2639-483C-8292-C6508FAB7CE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B817201A-2639-483C-8292-C6508FAB7CEB}"/>
                        </a:ext>
                      </a:extLst>
                    </pic:cNvPr>
                    <pic:cNvPicPr>
                      <a:picLocks noChangeAspect="1"/>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590800" cy="3101975"/>
                    </a:xfrm>
                    <a:prstGeom prst="rect">
                      <a:avLst/>
                    </a:prstGeom>
                  </pic:spPr>
                </pic:pic>
              </a:graphicData>
            </a:graphic>
            <wp14:sizeRelH relativeFrom="margin">
              <wp14:pctWidth>0</wp14:pctWidth>
            </wp14:sizeRelH>
            <wp14:sizeRelV relativeFrom="margin">
              <wp14:pctHeight>0</wp14:pctHeight>
            </wp14:sizeRelV>
          </wp:anchor>
        </w:drawing>
      </w:r>
    </w:p>
    <w:p w14:paraId="02BD0503" w14:textId="7FB0B044" w:rsidR="00967A81" w:rsidRPr="00CE63C6" w:rsidRDefault="00967A81" w:rsidP="002B20A7">
      <w:pPr>
        <w:rPr>
          <w:rFonts w:ascii="Times New Roman" w:hAnsi="Times New Roman" w:cs="Times New Roman"/>
        </w:rPr>
      </w:pPr>
    </w:p>
    <w:p w14:paraId="4FE0F046" w14:textId="33C22253" w:rsidR="00967A81" w:rsidRPr="00CE63C6" w:rsidRDefault="00967A81" w:rsidP="002B20A7">
      <w:pPr>
        <w:rPr>
          <w:rFonts w:ascii="Times New Roman" w:hAnsi="Times New Roman" w:cs="Times New Roman"/>
        </w:rPr>
      </w:pPr>
    </w:p>
    <w:p w14:paraId="5570D08D" w14:textId="75AC38A4" w:rsidR="001C3EDD" w:rsidRDefault="001C3EDD" w:rsidP="002B20A7">
      <w:pPr>
        <w:rPr>
          <w:rFonts w:ascii="Times New Roman" w:hAnsi="Times New Roman" w:cs="Times New Roman"/>
          <w:i/>
          <w:u w:val="single"/>
        </w:rPr>
      </w:pPr>
    </w:p>
    <w:p w14:paraId="1D8F83CF" w14:textId="77777777" w:rsidR="00983226" w:rsidRDefault="00983226" w:rsidP="002B20A7">
      <w:pPr>
        <w:rPr>
          <w:ins w:id="125" w:author="Tom Freeman" w:date="2019-01-03T17:32:00Z"/>
          <w:rFonts w:ascii="Times New Roman" w:hAnsi="Times New Roman" w:cs="Times New Roman"/>
          <w:i/>
          <w:u w:val="single"/>
        </w:rPr>
      </w:pPr>
    </w:p>
    <w:p w14:paraId="6263877A" w14:textId="77777777" w:rsidR="00983226" w:rsidRDefault="00983226" w:rsidP="002B20A7">
      <w:pPr>
        <w:rPr>
          <w:ins w:id="126" w:author="Tom Freeman" w:date="2019-01-03T17:32:00Z"/>
          <w:rFonts w:ascii="Times New Roman" w:hAnsi="Times New Roman" w:cs="Times New Roman"/>
          <w:i/>
          <w:u w:val="single"/>
        </w:rPr>
      </w:pPr>
    </w:p>
    <w:p w14:paraId="0D67242F" w14:textId="77777777" w:rsidR="00983226" w:rsidRDefault="00983226" w:rsidP="002B20A7">
      <w:pPr>
        <w:rPr>
          <w:ins w:id="127" w:author="Tom Freeman" w:date="2019-01-03T17:32:00Z"/>
          <w:rFonts w:ascii="Times New Roman" w:hAnsi="Times New Roman" w:cs="Times New Roman"/>
          <w:i/>
          <w:u w:val="single"/>
        </w:rPr>
      </w:pPr>
    </w:p>
    <w:p w14:paraId="65734F84" w14:textId="77777777" w:rsidR="00983226" w:rsidRDefault="00983226" w:rsidP="002B20A7">
      <w:pPr>
        <w:rPr>
          <w:ins w:id="128" w:author="Tom Freeman" w:date="2019-01-03T17:32:00Z"/>
          <w:rFonts w:ascii="Times New Roman" w:hAnsi="Times New Roman" w:cs="Times New Roman"/>
          <w:i/>
          <w:u w:val="single"/>
        </w:rPr>
      </w:pPr>
    </w:p>
    <w:p w14:paraId="0A686329" w14:textId="77777777" w:rsidR="00983226" w:rsidRDefault="00983226" w:rsidP="002B20A7">
      <w:pPr>
        <w:rPr>
          <w:ins w:id="129" w:author="Tom Freeman" w:date="2019-01-03T17:32:00Z"/>
          <w:rFonts w:ascii="Times New Roman" w:hAnsi="Times New Roman" w:cs="Times New Roman"/>
          <w:i/>
          <w:u w:val="single"/>
        </w:rPr>
      </w:pPr>
    </w:p>
    <w:p w14:paraId="42F4F92F" w14:textId="13BE6654" w:rsidR="00CF7AD6" w:rsidRPr="001C3EDD" w:rsidRDefault="00D143C4" w:rsidP="002B20A7">
      <w:pPr>
        <w:rPr>
          <w:rFonts w:ascii="Times New Roman" w:hAnsi="Times New Roman" w:cs="Times New Roman"/>
        </w:rPr>
      </w:pPr>
      <w:r w:rsidRPr="00AA700E">
        <w:rPr>
          <w:rFonts w:ascii="Times New Roman" w:hAnsi="Times New Roman" w:cs="Times New Roman"/>
          <w:i/>
          <w:u w:val="single"/>
        </w:rPr>
        <w:lastRenderedPageBreak/>
        <w:t>Mercapturic acid pathway</w:t>
      </w:r>
    </w:p>
    <w:p w14:paraId="06C4B02C" w14:textId="61B0C9AD" w:rsidR="00967A81" w:rsidRPr="001C3EDD" w:rsidRDefault="00D51D9A" w:rsidP="00EE5CC4">
      <w:pPr>
        <w:jc w:val="both"/>
        <w:rPr>
          <w:rFonts w:ascii="Times New Roman" w:hAnsi="Times New Roman" w:cs="Times New Roman"/>
        </w:rPr>
      </w:pPr>
      <w:r w:rsidRPr="00CE63C6">
        <w:rPr>
          <w:rFonts w:ascii="Times New Roman" w:hAnsi="Times New Roman" w:cs="Times New Roman"/>
          <w:sz w:val="24"/>
        </w:rPr>
        <w:t>Glutathione can also enter the mercapturic acid</w:t>
      </w:r>
      <w:ins w:id="130" w:author="Tom Freeman" w:date="2019-01-03T17:32:00Z">
        <w:r w:rsidR="00983226">
          <w:rPr>
            <w:rFonts w:ascii="Times New Roman" w:hAnsi="Times New Roman" w:cs="Times New Roman"/>
            <w:sz w:val="24"/>
          </w:rPr>
          <w:t>.</w:t>
        </w:r>
      </w:ins>
      <w:r w:rsidR="001C3EDD">
        <w:rPr>
          <w:rFonts w:ascii="Times New Roman" w:hAnsi="Times New Roman" w:cs="Times New Roman"/>
          <w:sz w:val="24"/>
        </w:rPr>
        <w:t xml:space="preserve"> </w:t>
      </w:r>
      <w:moveToRangeStart w:id="131" w:author="Tom Freeman" w:date="2019-01-03T17:31:00Z" w:name="move534300024"/>
      <w:moveTo w:id="132" w:author="Tom Freeman" w:date="2019-01-03T17:31:00Z">
        <w:r w:rsidR="00983226" w:rsidRPr="00CE63C6">
          <w:rPr>
            <w:rFonts w:ascii="Times New Roman" w:hAnsi="Times New Roman" w:cs="Times New Roman"/>
            <w:sz w:val="24"/>
          </w:rPr>
          <w:t xml:space="preserve">Once formed, glutathione can </w:t>
        </w:r>
        <w:r w:rsidR="00983226">
          <w:rPr>
            <w:rFonts w:ascii="Times New Roman" w:hAnsi="Times New Roman" w:cs="Times New Roman"/>
            <w:sz w:val="24"/>
          </w:rPr>
          <w:t>follow</w:t>
        </w:r>
        <w:r w:rsidR="00983226" w:rsidRPr="00CE63C6">
          <w:rPr>
            <w:rFonts w:ascii="Times New Roman" w:hAnsi="Times New Roman" w:cs="Times New Roman"/>
            <w:sz w:val="24"/>
          </w:rPr>
          <w:t xml:space="preserve"> several </w:t>
        </w:r>
        <w:r w:rsidR="00983226">
          <w:rPr>
            <w:rFonts w:ascii="Times New Roman" w:hAnsi="Times New Roman" w:cs="Times New Roman"/>
            <w:sz w:val="24"/>
          </w:rPr>
          <w:t>paths</w:t>
        </w:r>
        <w:r w:rsidR="00983226" w:rsidRPr="00CE63C6">
          <w:rPr>
            <w:rFonts w:ascii="Times New Roman" w:hAnsi="Times New Roman" w:cs="Times New Roman"/>
            <w:sz w:val="24"/>
          </w:rPr>
          <w:t>, one of them being the redox cycle</w:t>
        </w:r>
        <w:r w:rsidR="00983226">
          <w:rPr>
            <w:rFonts w:ascii="Times New Roman" w:hAnsi="Times New Roman" w:cs="Times New Roman"/>
            <w:sz w:val="24"/>
          </w:rPr>
          <w:t xml:space="preserve"> (see Fig. 8)</w:t>
        </w:r>
        <w:r w:rsidR="00983226" w:rsidRPr="00CE63C6">
          <w:rPr>
            <w:rFonts w:ascii="Times New Roman" w:hAnsi="Times New Roman" w:cs="Times New Roman"/>
            <w:sz w:val="24"/>
          </w:rPr>
          <w:t>. This cycle forms an integral part of the cell antioxidant defences and keeps a suitable redox state in tissues and cells</w:t>
        </w:r>
        <w:r w:rsidR="00983226" w:rsidRPr="00CE63C6">
          <w:rPr>
            <w:rFonts w:ascii="Times New Roman" w:hAnsi="Times New Roman" w:cs="Times New Roman"/>
            <w:sz w:val="24"/>
          </w:rPr>
          <w:fldChar w:fldCharType="begin" w:fldLock="1"/>
        </w:r>
        <w:r w:rsidR="00983226">
          <w:rPr>
            <w:rFonts w:ascii="Times New Roman" w:hAnsi="Times New Roman" w:cs="Times New Roman"/>
            <w:sz w:val="24"/>
          </w:rPr>
          <w:instrText>ADDIN CSL_CITATION {"citationItems":[{"id":"ITEM-1","itemData":{"DOI":"10.4172/2167-0501.1000158","ISSN":"21670501","abstract":"The biology of the macro-element sulfur (S) is attracting an ever growing attention concerning cell physiology and human health. Sulfur metabolism works at the interplay between genetics and epigenetic as well as in the maintain of cell redox homeostasis. Indeed, unbalanced levels of S compounds in the body are actually under investigation as vulnerability factors and/or indicators of impaired cell oxidation state in a variety of human diseases. The purpose of this article is to overview some main S metabolic pathways in humans and their relevance in cell physiology and pathology. Since S is an essential nutrient for life, we first present its distribution and significance in the biosphere, focusing then on S metabolic fluxes which encompass S-containing amino acids (S-AAs), as well as sulfoconjugation, the synthesis and release of H2S together the formation of iron-sulfur cluster proteins. Despite the vastness of the topic, we would like to emphasize herein that the study of S networks in human pathology, especially in complex, multi-factorial disorders, deserves greater impulsion and deepening.","author":[{"dropping-particle":"","family":"Palego","given":"Lionella","non-dropping-particle":"","parse-names":false,"suffix":""},{"dropping-particle":"","family":"Betti","given":"Laura","non-dropping-particle":"","parse-names":false,"suffix":""},{"dropping-particle":"","family":"Giannaccini","given":"Gino","non-dropping-particle":"","parse-names":false,"suffix":""}],"container-title":"Biochemistry &amp; Pharmacology","id":"ITEM-1","issue":"01","issued":{"date-parts":[["2015","1","3"]]},"page":"1-8","publisher":"OMICS International","title":"Sulfur Metabolism and Sulfur-Containing Amino Acids: I- Molecular Effectors","type":"article-journal","volume":"04"},"uris":["http://www.mendeley.com/documents/?uuid=3dd422ec-e408-33c1-a2a6-1ef0200ea43b"]}],"mendeley":{"formattedCitation":"&lt;sup&gt;3&lt;/sup&gt;","plainTextFormattedCitation":"3","previouslyFormattedCitation":"&lt;sup&gt;3&lt;/sup&gt;"},"properties":{"noteIndex":0},"schema":"https://github.com/citation-style-language/schema/raw/master/csl-citation.json"}</w:instrText>
        </w:r>
        <w:r w:rsidR="00983226" w:rsidRPr="00CE63C6">
          <w:rPr>
            <w:rFonts w:ascii="Times New Roman" w:hAnsi="Times New Roman" w:cs="Times New Roman"/>
            <w:sz w:val="24"/>
          </w:rPr>
          <w:fldChar w:fldCharType="separate"/>
        </w:r>
        <w:r w:rsidR="00983226" w:rsidRPr="00CE63C6">
          <w:rPr>
            <w:rFonts w:ascii="Times New Roman" w:hAnsi="Times New Roman" w:cs="Times New Roman"/>
            <w:noProof/>
            <w:sz w:val="24"/>
            <w:vertAlign w:val="superscript"/>
          </w:rPr>
          <w:t>3</w:t>
        </w:r>
        <w:r w:rsidR="00983226" w:rsidRPr="00CE63C6">
          <w:rPr>
            <w:rFonts w:ascii="Times New Roman" w:hAnsi="Times New Roman" w:cs="Times New Roman"/>
            <w:sz w:val="24"/>
          </w:rPr>
          <w:fldChar w:fldCharType="end"/>
        </w:r>
        <w:r w:rsidR="00983226" w:rsidRPr="00CE63C6">
          <w:rPr>
            <w:rFonts w:ascii="Times New Roman" w:hAnsi="Times New Roman" w:cs="Times New Roman"/>
            <w:sz w:val="24"/>
          </w:rPr>
          <w:t>. In its reduced state, glutathione binds to reactive oxygen species, such as H</w:t>
        </w:r>
        <w:r w:rsidR="00983226" w:rsidRPr="00CE63C6">
          <w:rPr>
            <w:rFonts w:ascii="Times New Roman" w:hAnsi="Times New Roman" w:cs="Times New Roman"/>
            <w:sz w:val="24"/>
            <w:vertAlign w:val="subscript"/>
          </w:rPr>
          <w:t>2</w:t>
        </w:r>
        <w:r w:rsidR="00983226" w:rsidRPr="00CE63C6">
          <w:rPr>
            <w:rFonts w:ascii="Times New Roman" w:hAnsi="Times New Roman" w:cs="Times New Roman"/>
            <w:sz w:val="24"/>
          </w:rPr>
          <w:t>O</w:t>
        </w:r>
        <w:r w:rsidR="00983226" w:rsidRPr="00CE63C6">
          <w:rPr>
            <w:rFonts w:ascii="Times New Roman" w:hAnsi="Times New Roman" w:cs="Times New Roman"/>
            <w:sz w:val="24"/>
            <w:vertAlign w:val="subscript"/>
          </w:rPr>
          <w:t xml:space="preserve">2 </w:t>
        </w:r>
        <w:r w:rsidR="00983226" w:rsidRPr="00CE63C6">
          <w:rPr>
            <w:rFonts w:ascii="Times New Roman" w:hAnsi="Times New Roman" w:cs="Times New Roman"/>
            <w:sz w:val="24"/>
          </w:rPr>
          <w:t xml:space="preserve">and forms an oxidized version of glutathione (glutathione </w:t>
        </w:r>
        <w:proofErr w:type="spellStart"/>
        <w:r w:rsidR="00983226" w:rsidRPr="00CE63C6">
          <w:rPr>
            <w:rFonts w:ascii="Times New Roman" w:hAnsi="Times New Roman" w:cs="Times New Roman"/>
            <w:sz w:val="24"/>
          </w:rPr>
          <w:t>disulfide</w:t>
        </w:r>
        <w:proofErr w:type="spellEnd"/>
        <w:r w:rsidR="00983226" w:rsidRPr="00CE63C6">
          <w:rPr>
            <w:rFonts w:ascii="Times New Roman" w:hAnsi="Times New Roman" w:cs="Times New Roman"/>
            <w:sz w:val="24"/>
          </w:rPr>
          <w:t>), with the help of glutathione peroxidase</w:t>
        </w:r>
        <w:r w:rsidR="00983226" w:rsidRPr="00CE63C6">
          <w:rPr>
            <w:rFonts w:ascii="Times New Roman" w:hAnsi="Times New Roman" w:cs="Times New Roman"/>
            <w:sz w:val="24"/>
          </w:rPr>
          <w:fldChar w:fldCharType="begin" w:fldLock="1"/>
        </w:r>
        <w:r w:rsidR="00983226">
          <w:rPr>
            <w:rFonts w:ascii="Times New Roman" w:hAnsi="Times New Roman" w:cs="Times New Roman"/>
            <w:sz w:val="24"/>
          </w:rPr>
          <w:instrText>ADDIN CSL_CITATION {"citationItems":[{"id":"ITEM-1","itemData":{"DOI":"10.1056/NEJMoa030535","ISSN":"0028-4793","PMID":"14573732","abstract":"BACKGROUND Cellular antioxidant enzymes such as glutathione peroxidase 1 and superoxide dismutase have a central role in the control of reactive oxygen species. In vitro data and studies in animal models suggest that these enzymes may protect against atherosclerosis, but little is known about their relevance to human disease. METHODS We conducted a prospective study among 636 patients with suspected coronary artery disease, with a median follow-up period of 4.7 years (maximum, 5.4) to assess the risk of cardiovascular events associated with base-line erythrocyte glutathione peroxidase 1 and superoxide dismutase activity. RESULTS Glutathione peroxidase 1 activity was among the strongest univariate predictors of the risk of cardiovascular events, whereas superoxide dismutase activity had no association with risk. The risk of cardiovascular events was inversely associated with increasing quartiles of glutathione peroxidase 1 activity (P for trend &lt;0.001); patients in the highest quartile of glutathione peroxidase 1 activity had a hazard ratio of 0.29 (95 percent confidence interval, 0.15 to 0.58; P&lt;0.001), as compared with those in the lowest quartile. Glutathione peroxidase 1 activity was affected by sex and smoking status but retained its predictive power in these subgroups. After adjustment for these and other cardiovascular risk factors, the inverse association between glutathione peroxidase 1 activity and cardiovascular events remained nearly unchanged. CONCLUSIONS In patients with coronary artery disease, a low level of activity of red-cell glutathione peroxidase 1 is independently associated with an increased risk of cardiovascular events. Glutathione peroxidase 1 activity may have prognostic value in addition to that of traditional risk factors. Furthermore, increasing glutathione peroxidase 1 activity might lower the risk of cardiovascular events.","author":[{"dropping-particle":"","family":"Blankenberg","given":"Stefan","non-dropping-particle":"","parse-names":false,"suffix":""},{"dropping-particle":"","family":"Rupprecht","given":"Hans J.","non-dropping-particle":"","parse-names":false,"suffix":""},{"dropping-particle":"","family":"Bickel","given":"Christoph","non-dropping-particle":"","parse-names":false,"suffix":""},{"dropping-particle":"","family":"Torzewski","given":"Michael","non-dropping-particle":"","parse-names":false,"suffix":""},{"dropping-particle":"","family":"Hafner","given":"Gerd","non-dropping-particle":"","parse-names":false,"suffix":""},{"dropping-particle":"","family":"Tiret","given":"Laurence","non-dropping-particle":"","parse-names":false,"suffix":""},{"dropping-particle":"","family":"Smieja","given":"Marek","non-dropping-particle":"","parse-names":false,"suffix":""},{"dropping-particle":"","family":"Cambien","given":"François","non-dropping-particle":"","parse-names":false,"suffix":""},{"dropping-particle":"","family":"Meyer","given":"Jürgen","non-dropping-particle":"","parse-names":false,"suffix":""},{"dropping-particle":"","family":"Lackner","given":"Karl J.","non-dropping-particle":"","parse-names":false,"suffix":""},{"dropping-particle":"","family":"AtheroGene Investigators","given":"","non-dropping-particle":"","parse-names":false,"suffix":""}],"container-title":"New England Journal of Medicine","id":"ITEM-1","issue":"17","issued":{"date-parts":[["2003","10","23"]]},"page":"1605-1613","title":"Glutathione Peroxidase 1 Activity and Cardiovascular Events in Patients with Coronary Artery Disease","type":"article-journal","volume":"349"},"uris":["http://www.mendeley.com/documents/?uuid=79f74a47-569a-3dd3-83f6-b31de430b5b8"]}],"mendeley":{"formattedCitation":"&lt;sup&gt;29&lt;/sup&gt;","plainTextFormattedCitation":"29","previouslyFormattedCitation":"&lt;sup&gt;29&lt;/sup&gt;"},"properties":{"noteIndex":0},"schema":"https://github.com/citation-style-language/schema/raw/master/csl-citation.json"}</w:instrText>
        </w:r>
        <w:r w:rsidR="00983226" w:rsidRPr="00CE63C6">
          <w:rPr>
            <w:rFonts w:ascii="Times New Roman" w:hAnsi="Times New Roman" w:cs="Times New Roman"/>
            <w:sz w:val="24"/>
          </w:rPr>
          <w:fldChar w:fldCharType="separate"/>
        </w:r>
        <w:r w:rsidR="00983226" w:rsidRPr="001009FC">
          <w:rPr>
            <w:rFonts w:ascii="Times New Roman" w:hAnsi="Times New Roman" w:cs="Times New Roman"/>
            <w:noProof/>
            <w:sz w:val="24"/>
            <w:vertAlign w:val="superscript"/>
          </w:rPr>
          <w:t>29</w:t>
        </w:r>
        <w:r w:rsidR="00983226" w:rsidRPr="00CE63C6">
          <w:rPr>
            <w:rFonts w:ascii="Times New Roman" w:hAnsi="Times New Roman" w:cs="Times New Roman"/>
            <w:sz w:val="24"/>
          </w:rPr>
          <w:fldChar w:fldCharType="end"/>
        </w:r>
        <w:r w:rsidR="00983226" w:rsidRPr="00CE63C6">
          <w:rPr>
            <w:rFonts w:ascii="Times New Roman" w:hAnsi="Times New Roman" w:cs="Times New Roman"/>
            <w:sz w:val="24"/>
          </w:rPr>
          <w:t>. It is then transferred into the mitochondria where it is recycled to reduced glutathione again, which can re-enter the cycle</w:t>
        </w:r>
        <w:r w:rsidR="00983226" w:rsidRPr="00CE63C6">
          <w:rPr>
            <w:rFonts w:ascii="Times New Roman" w:hAnsi="Times New Roman" w:cs="Times New Roman"/>
            <w:sz w:val="24"/>
          </w:rPr>
          <w:fldChar w:fldCharType="begin" w:fldLock="1"/>
        </w:r>
        <w:r w:rsidR="00983226">
          <w:rPr>
            <w:rFonts w:ascii="Times New Roman" w:hAnsi="Times New Roman" w:cs="Times New Roman"/>
            <w:sz w:val="24"/>
          </w:rPr>
          <w:instrText>ADDIN CSL_CITATION {"citationItems":[{"id":"ITEM-1","itemData":{"DOI":"10.1016/j.bbagen.2012.09.018","ISSN":"03044165","PMID":"23036594","abstract":"BACKGROUND Glutathione-dependent catalysis is a metabolic adaptation to chemical challenges encountered by all life forms. In the course of evolution, nature optimized numerous mechanisms to use glutathione as the most versatile nucleophile for the conversion of a plethora of sulfur-, oxygen- or carbon-containing electrophilic substances. SCOPE OF REVIEW This comprehensive review summarizes fundamental principles of glutathione catalysis and compares the structures and mechanisms of glutathione-dependent enzymes, including glutathione reductase, glutaredoxins, glutathione peroxidases, peroxiredoxins, glyoxalases 1 and 2, glutathione transferases and MAPEG. Moreover, open mechanistic questions, evolutionary aspects and the physiological relevance of glutathione catalysis are discussed for each enzyme family. MAJOR CONCLUSIONS It is surprising how little is known about many glutathione-dependent enzymes, how often reaction geometries and acid-base catalysts are neglected, and how many mechanistic puzzles remain unsolved despite almost a century of research. On the one hand, several enzyme families with non-related protein folds recognize the glutathione moiety of their substrates. On the other hand, the thioredoxin fold is often used for glutathione catalysis. Ancient as well as recent structural changes of this fold did not only significantly alter the reaction mechanism, but also resulted in completely different protein functions. GENERAL SIGNIFICANCE Glutathione-dependent enzymes are excellent study objects for structure-function relationships and molecular evolution. Notably, in times of systems biology, the outcome of models on glutathione metabolism and redox regulation is more than questionable as long as fundamental enzyme properties are neither studied nor understood. Furthermore, several of the presented mechanisms could have implications for drug development. This article is part of a Special Issue entitled Cellular functions of glutathione.","author":[{"dropping-particle":"","family":"Deponte","given":"Marcel","non-dropping-particle":"","parse-names":false,"suffix":""}],"container-title":"Biochimica et Biophysica Acta","id":"ITEM-1","issue":"5","issued":{"date-parts":[["2013","5"]]},"page":"3217-3266","title":"Glutathione catalysis and the reaction mechanisms of glutathione-dependent enzymes","type":"article-journal","volume":"1830"},"uris":["http://www.mendeley.com/documents/?uuid=78658f75-62f6-3421-a885-33451371c87c"]}],"mendeley":{"formattedCitation":"&lt;sup&gt;30&lt;/sup&gt;","plainTextFormattedCitation":"30","previouslyFormattedCitation":"&lt;sup&gt;30&lt;/sup&gt;"},"properties":{"noteIndex":0},"schema":"https://github.com/citation-style-language/schema/raw/master/csl-citation.json"}</w:instrText>
        </w:r>
        <w:r w:rsidR="00983226" w:rsidRPr="00CE63C6">
          <w:rPr>
            <w:rFonts w:ascii="Times New Roman" w:hAnsi="Times New Roman" w:cs="Times New Roman"/>
            <w:sz w:val="24"/>
          </w:rPr>
          <w:fldChar w:fldCharType="separate"/>
        </w:r>
        <w:r w:rsidR="00983226" w:rsidRPr="001009FC">
          <w:rPr>
            <w:rFonts w:ascii="Times New Roman" w:hAnsi="Times New Roman" w:cs="Times New Roman"/>
            <w:noProof/>
            <w:sz w:val="24"/>
            <w:vertAlign w:val="superscript"/>
          </w:rPr>
          <w:t>30</w:t>
        </w:r>
        <w:r w:rsidR="00983226" w:rsidRPr="00CE63C6">
          <w:rPr>
            <w:rFonts w:ascii="Times New Roman" w:hAnsi="Times New Roman" w:cs="Times New Roman"/>
            <w:sz w:val="24"/>
          </w:rPr>
          <w:fldChar w:fldCharType="end"/>
        </w:r>
        <w:r w:rsidR="00983226" w:rsidRPr="00CE63C6">
          <w:rPr>
            <w:rFonts w:ascii="Times New Roman" w:hAnsi="Times New Roman" w:cs="Times New Roman"/>
            <w:sz w:val="24"/>
          </w:rPr>
          <w:t>. Dysfunction of these enzymes has been implicated to contribute to endothelium dysfunction following vascular inflammation, giving rise to atherosclerosis</w:t>
        </w:r>
        <w:r w:rsidR="00983226" w:rsidRPr="00CE63C6">
          <w:rPr>
            <w:rFonts w:ascii="Times New Roman" w:hAnsi="Times New Roman" w:cs="Times New Roman"/>
            <w:sz w:val="24"/>
          </w:rPr>
          <w:fldChar w:fldCharType="begin" w:fldLock="1"/>
        </w:r>
        <w:r w:rsidR="00983226">
          <w:rPr>
            <w:rFonts w:ascii="Times New Roman" w:hAnsi="Times New Roman" w:cs="Times New Roman"/>
            <w:sz w:val="24"/>
          </w:rPr>
          <w:instrText>ADDIN CSL_CITATION {"citationItems":[{"id":"ITEM-1","itemData":{"DOI":"10.1016/j.vph.2015.11.001","ISSN":"15371891","PMID":"26569096","abstract":"A critical early event in the pathogenesis of atherosclerosis is vascular inflammation leading to endothelial dysfunction (ED). Reactive oxygen species and inflammation are inextricably linked and declining antioxidant defense is implicated in ED. We have previously shown that Glutathione peroxidase-1 (GPx1) is a crucial antioxidant enzyme in the protection against diabetes-associated atherosclerosis. In this study we aimed to investigate mechanisms by which lack of GPx1 affects pro-inflammatory mediators in primary aortic endothelial cells (PAECs) isolated from GPx1 knockout (GPx1 KO) mice. Herein, we demonstrate that lack of GPx1 prolonged TNF-α induced phosphorylation of P38, ERK and JNK, all of which was reversed upon treatment with the GPx1 mimetic, ebselen. In addition, Akt phosphorylation was reduced in GPx1 KO PAECs, which correlated with decreased nitric oxide (NO) bioavailability as compared to WT PAECs. Furthermore, IκB degradation was prolonged in GPx1 KO PAECS suggesting an augmentation of NF-κB activity. In addition, the expression of vascular cell adhesion molecule (VCAM-1) was significantly increased in GPx1 KO PAECs and aortas. Static and dynamic flow adhesion assays showed significantly increased adhesion of fluorescently labeled leukocytes to GPx1 KO PAECS and aortas respectively, which were significantly reduced by ebselen treatment. Our results suggest that GPx1 plays a critical role in regulating pro-inflammatory pathways, including MAPK and NF-κB, and down-stream mediators such as VCAM-1, in vascular endothelial cells. Lack of GPx1, via effects on p-AKT also affects signaling to eNOS-derived NO. We speculate based on these results that declining antioxidant defenses as seen in cardiovascular diseases, by failing to regulate these pro-inflammatory pathways, facilitates an inflammatory and activated endothelium leading to ED and atherogenesis.","author":[{"dropping-particle":"","family":"Sharma","given":"Arpeeta","non-dropping-particle":"","parse-names":false,"suffix":""},{"dropping-particle":"","family":"Yuen","given":"Derek","non-dropping-particle":"","parse-names":false,"suffix":""},{"dropping-particle":"","family":"Huet","given":"Olivier","non-dropping-particle":"","parse-names":false,"suffix":""},{"dropping-particle":"","family":"Pickering","given":"Raelene","non-dropping-particle":"","parse-names":false,"suffix":""},{"dropping-particle":"","family":"Stefanovic","given":"Nada","non-dropping-particle":"","parse-names":false,"suffix":""},{"dropping-particle":"","family":"Bernatchez","given":"Pascal","non-dropping-particle":"","parse-names":false,"suffix":""},{"dropping-particle":"","family":"Haan","given":"Judy B.","non-dropping-particle":"de","parse-names":false,"suffix":""}],"container-title":"Vascular Pharmacology","id":"ITEM-1","issued":{"date-parts":[["2016","4"]]},"page":"32-42","title":"Lack of glutathione peroxidase-1 facilitates a pro-inflammatory and activated vascular endothelium","type":"article-journal","volume":"79"},"uris":["http://www.mendeley.com/documents/?uuid=bf5f4f1a-8f67-32d4-a2d5-98dd77adf534"]}],"mendeley":{"formattedCitation":"&lt;sup&gt;31&lt;/sup&gt;","plainTextFormattedCitation":"31","previouslyFormattedCitation":"&lt;sup&gt;31&lt;/sup&gt;"},"properties":{"noteIndex":0},"schema":"https://github.com/citation-style-language/schema/raw/master/csl-citation.json"}</w:instrText>
        </w:r>
        <w:r w:rsidR="00983226" w:rsidRPr="00CE63C6">
          <w:rPr>
            <w:rFonts w:ascii="Times New Roman" w:hAnsi="Times New Roman" w:cs="Times New Roman"/>
            <w:sz w:val="24"/>
          </w:rPr>
          <w:fldChar w:fldCharType="separate"/>
        </w:r>
        <w:r w:rsidR="00983226" w:rsidRPr="001009FC">
          <w:rPr>
            <w:rFonts w:ascii="Times New Roman" w:hAnsi="Times New Roman" w:cs="Times New Roman"/>
            <w:noProof/>
            <w:sz w:val="24"/>
            <w:vertAlign w:val="superscript"/>
          </w:rPr>
          <w:t>31</w:t>
        </w:r>
        <w:r w:rsidR="00983226" w:rsidRPr="00CE63C6">
          <w:rPr>
            <w:rFonts w:ascii="Times New Roman" w:hAnsi="Times New Roman" w:cs="Times New Roman"/>
            <w:sz w:val="24"/>
          </w:rPr>
          <w:fldChar w:fldCharType="end"/>
        </w:r>
        <w:r w:rsidR="00983226" w:rsidRPr="00CE63C6">
          <w:rPr>
            <w:rFonts w:ascii="Times New Roman" w:hAnsi="Times New Roman" w:cs="Times New Roman"/>
            <w:sz w:val="24"/>
          </w:rPr>
          <w:t>.</w:t>
        </w:r>
      </w:moveTo>
      <w:moveToRangeEnd w:id="131"/>
      <w:ins w:id="133" w:author="Tom Freeman" w:date="2019-01-03T17:31:00Z">
        <w:r w:rsidR="00983226" w:rsidRPr="00CE63C6">
          <w:rPr>
            <w:rFonts w:ascii="Times New Roman" w:hAnsi="Times New Roman" w:cs="Times New Roman"/>
            <w:sz w:val="24"/>
          </w:rPr>
          <w:t xml:space="preserve"> </w:t>
        </w:r>
      </w:ins>
      <w:r w:rsidRPr="00CE63C6">
        <w:rPr>
          <w:rFonts w:ascii="Times New Roman" w:hAnsi="Times New Roman" w:cs="Times New Roman"/>
          <w:sz w:val="24"/>
        </w:rPr>
        <w:t>(</w:t>
      </w:r>
      <w:proofErr w:type="spellStart"/>
      <w:r w:rsidRPr="00CE63C6">
        <w:rPr>
          <w:rFonts w:ascii="Times New Roman" w:hAnsi="Times New Roman" w:cs="Times New Roman"/>
          <w:sz w:val="24"/>
        </w:rPr>
        <w:t>mercapturate</w:t>
      </w:r>
      <w:proofErr w:type="spellEnd"/>
      <w:r w:rsidRPr="00CE63C6">
        <w:rPr>
          <w:rFonts w:ascii="Times New Roman" w:hAnsi="Times New Roman" w:cs="Times New Roman"/>
          <w:sz w:val="24"/>
        </w:rPr>
        <w:t>) pathway</w:t>
      </w:r>
      <w:r w:rsidR="001C3EDD">
        <w:rPr>
          <w:rFonts w:ascii="Times New Roman" w:hAnsi="Times New Roman" w:cs="Times New Roman"/>
          <w:sz w:val="24"/>
        </w:rPr>
        <w:t xml:space="preserve"> (see Fig</w:t>
      </w:r>
      <w:r w:rsidR="00B42ADC">
        <w:rPr>
          <w:rFonts w:ascii="Times New Roman" w:hAnsi="Times New Roman" w:cs="Times New Roman"/>
          <w:sz w:val="24"/>
        </w:rPr>
        <w:t>.</w:t>
      </w:r>
      <w:r w:rsidR="001C3EDD">
        <w:rPr>
          <w:rFonts w:ascii="Times New Roman" w:hAnsi="Times New Roman" w:cs="Times New Roman"/>
          <w:sz w:val="24"/>
        </w:rPr>
        <w:t xml:space="preserve"> 9)</w:t>
      </w:r>
      <w:r w:rsidR="002218BD" w:rsidRPr="00CE63C6">
        <w:rPr>
          <w:rFonts w:ascii="Times New Roman" w:hAnsi="Times New Roman" w:cs="Times New Roman"/>
          <w:sz w:val="24"/>
        </w:rPr>
        <w:t>. First, glutathione reacts with an</w:t>
      </w:r>
      <w:r w:rsidR="00FE0B0C" w:rsidRPr="00CE63C6">
        <w:rPr>
          <w:rFonts w:ascii="Times New Roman" w:hAnsi="Times New Roman" w:cs="Times New Roman"/>
          <w:sz w:val="24"/>
        </w:rPr>
        <w:t xml:space="preserve"> endogenous (e.g. leukotriene) or an exogenous (e.g. many drugs) electrophile, to form R-S-Glutathione, where R is the conjugate from the electrophile</w:t>
      </w:r>
      <w:r w:rsidR="006C18F0" w:rsidRPr="00CE63C6">
        <w:rPr>
          <w:rFonts w:ascii="Times New Roman" w:hAnsi="Times New Roman" w:cs="Times New Roman"/>
          <w:sz w:val="24"/>
        </w:rPr>
        <w:fldChar w:fldCharType="begin" w:fldLock="1"/>
      </w:r>
      <w:r w:rsidR="002B63A2">
        <w:rPr>
          <w:rFonts w:ascii="Times New Roman" w:hAnsi="Times New Roman" w:cs="Times New Roman"/>
          <w:sz w:val="24"/>
        </w:rPr>
        <w:instrText>ADDIN CSL_CITATION {"citationItems":[{"id":"ITEM-1","itemData":{"DOI":"10.1055/s-2007-1007169","ISSN":"0272-8087","PMID":"9875553","abstract":"Human glutathione S-transferases (GSTs) are a functionally diverse family of soluble enzymes of detoxification that use reduced glutathione (GSH) in conjugation and reduction reactions. Toxic electrophiles, including a variety of carcinogens, are substrates for the GSTs and after conjugation or reduction they are more easily excreted into bile or urine. Many of the GSTs have been cloned, and the three-dimensional structures of GSTs from several species, including humans, have been determined. These data have provided significant insight into how the GSTs function as enzymes. Many GST substrates are inducers of GST gene expression; nonsubstrate inducers include H2O2 and other reactive oxygen species. The regulatory elements of several human GST genes have been partially characterized, and the regulation of the GSTs in humans appears to be very different from that in rodents. Several polymorphisms of GST expression occur commonly in humans and have been associated with an increased susceptibility to certain cancers, particularly when combined with other genetic and environmental factors such as smoking. The role of GSTs in protecting cells from injury by toxic electrophiles continues to be developed.","author":[{"dropping-particle":"","family":"Whalen","given":"Richard","non-dropping-particle":"","parse-names":false,"suffix":""},{"dropping-particle":"","family":"Boyer","given":"Thomas","non-dropping-particle":"","parse-names":false,"suffix":""}],"container-title":"Seminars in Liver Disease","id":"ITEM-1","issue":"04","issued":{"date-parts":[["1998","4","16"]]},"page":"345-358","title":"Human Glutathione S-Transferases","type":"article-journal","volume":"18"},"uris":["http://www.mendeley.com/documents/?uuid=60043211-0669-3195-b8a3-171986a2caa3"]}],"mendeley":{"formattedCitation":"&lt;sup&gt;12&lt;/sup&gt;","plainTextFormattedCitation":"12","previouslyFormattedCitation":"&lt;sup&gt;12&lt;/sup&gt;"},"properties":{"noteIndex":0},"schema":"https://github.com/citation-style-language/schema/raw/master/csl-citation.json"}</w:instrText>
      </w:r>
      <w:r w:rsidR="006C18F0" w:rsidRPr="00CE63C6">
        <w:rPr>
          <w:rFonts w:ascii="Times New Roman" w:hAnsi="Times New Roman" w:cs="Times New Roman"/>
          <w:sz w:val="24"/>
        </w:rPr>
        <w:fldChar w:fldCharType="separate"/>
      </w:r>
      <w:r w:rsidR="001009FC" w:rsidRPr="001009FC">
        <w:rPr>
          <w:rFonts w:ascii="Times New Roman" w:hAnsi="Times New Roman" w:cs="Times New Roman"/>
          <w:noProof/>
          <w:sz w:val="24"/>
          <w:vertAlign w:val="superscript"/>
        </w:rPr>
        <w:t>12</w:t>
      </w:r>
      <w:r w:rsidR="006C18F0" w:rsidRPr="00CE63C6">
        <w:rPr>
          <w:rFonts w:ascii="Times New Roman" w:hAnsi="Times New Roman" w:cs="Times New Roman"/>
          <w:sz w:val="24"/>
        </w:rPr>
        <w:fldChar w:fldCharType="end"/>
      </w:r>
      <w:r w:rsidR="006C18F0" w:rsidRPr="00CE63C6">
        <w:rPr>
          <w:rFonts w:ascii="Times New Roman" w:hAnsi="Times New Roman" w:cs="Times New Roman"/>
          <w:sz w:val="24"/>
        </w:rPr>
        <w:t>.</w:t>
      </w:r>
      <w:r w:rsidR="006451D7" w:rsidRPr="00CE63C6">
        <w:rPr>
          <w:rFonts w:ascii="Times New Roman" w:hAnsi="Times New Roman" w:cs="Times New Roman"/>
          <w:sz w:val="24"/>
        </w:rPr>
        <w:t xml:space="preserve"> Next, the compound is converted </w:t>
      </w:r>
      <w:r w:rsidR="00853936" w:rsidRPr="00CE63C6">
        <w:rPr>
          <w:rFonts w:ascii="Times New Roman" w:hAnsi="Times New Roman" w:cs="Times New Roman"/>
          <w:sz w:val="24"/>
        </w:rPr>
        <w:t>to R-S-cysteinylglycine, then R-S-cysteine</w:t>
      </w:r>
      <w:r w:rsidR="001E6164">
        <w:rPr>
          <w:rFonts w:ascii="Times New Roman" w:hAnsi="Times New Roman" w:cs="Times New Roman"/>
          <w:sz w:val="24"/>
        </w:rPr>
        <w:t>,</w:t>
      </w:r>
      <w:r w:rsidR="00853936" w:rsidRPr="00CE63C6">
        <w:rPr>
          <w:rFonts w:ascii="Times New Roman" w:hAnsi="Times New Roman" w:cs="Times New Roman"/>
          <w:sz w:val="24"/>
        </w:rPr>
        <w:t xml:space="preserve"> which is transferred back into the cytoplasm</w:t>
      </w:r>
      <w:r w:rsidR="00644C1B" w:rsidRPr="00CE63C6">
        <w:rPr>
          <w:rFonts w:ascii="Times New Roman" w:hAnsi="Times New Roman" w:cs="Times New Roman"/>
          <w:sz w:val="24"/>
        </w:rPr>
        <w:fldChar w:fldCharType="begin" w:fldLock="1"/>
      </w:r>
      <w:r w:rsidR="002B63A2">
        <w:rPr>
          <w:rFonts w:ascii="Times New Roman" w:hAnsi="Times New Roman" w:cs="Times New Roman"/>
          <w:sz w:val="24"/>
        </w:rPr>
        <w:instrText>ADDIN CSL_CITATION {"citationItems":[{"id":"ITEM-1","itemData":{"DOI":"10.1007/s00726-010-0552-0","ISSN":"1438-2199","PMID":"20306345","abstract":"Cysteine S-conjugate β-lyases are pyridoxal 5'-phosphate-containing enzymes that catalyze β-elimination reactions with cysteine S-conjugates that possess a good leaving group in the β-position. The end products are aminoacrylate and a sulfur-containing fragment. The aminoacrylate tautomerizes and hydrolyzes to pyruvate and ammonia. The mammalian cysteine S-conjugate β-lyases thus far identified are enzymes involved in amino acid metabolism that catalyze β-lyase reactions as non-physiological side reactions. Most are aminotransferases. In some cases the lyase is inactivated by reaction products. The cysteine S-conjugate β-lyases are of much interest to toxicologists because they play an important key role in the bioactivation (toxication) of halogenated alkenes, some of which are produced on an industrial scale and are environmental contaminants. The cysteine S-conjugate β-lyases have been reviewed in this journal previously (Cooper and Pinto in Amino Acids 30:1-15, 2006). Here, we focus on more recent findings regarding: (1) the identification of enzymes associated with high-M(r) cysteine S-conjugate β-lyases in the cytosolic and mitochondrial fractions of rat liver and kidney; (2) the mechanism of syncatalytic inactivation of rat liver mitochondrial aspartate aminotransferase by the nephrotoxic β-lyase substrate S-(1,1,2,2-tetrafluoroethyl)-L-cysteine (the cysteine S-conjugate of tetrafluoroethylene); (3) toxicant channeling of reactive fragments from the active site of mitochondrial aspartate aminotransferase to susceptible proteins in the mitochondria; (4) the involvement of cysteine S-conjugate β-lyases in the metabolism/bioactivation of drugs and natural products; and (5) the role of cysteine S-conjugate β-lyases in the metabolism of selenocysteine Se-conjugates. This review emphasizes the fact that the cysteine S-conjugate β-lyases are biologically more important than hitherto appreciated.","author":[{"dropping-particle":"","family":"Cooper","given":"Arthur J L","non-dropping-particle":"","parse-names":false,"suffix":""},{"dropping-particle":"","family":"Krasnikov","given":"Boris F","non-dropping-particle":"","parse-names":false,"suffix":""},{"dropping-particle":"V","family":"Niatsetskaya","given":"Zoya","non-dropping-particle":"","parse-names":false,"suffix":""},{"dropping-particle":"","family":"Pinto","given":"John T","non-dropping-particle":"","parse-names":false,"suffix":""},{"dropping-particle":"","family":"Callery","given":"Patrick S","non-dropping-particle":"","parse-names":false,"suffix":""},{"dropping-particle":"","family":"Villar","given":"Maria T","non-dropping-particle":"","parse-names":false,"suffix":""},{"dropping-particle":"","family":"Artigues","given":"Antonio","non-dropping-particle":"","parse-names":false,"suffix":""},{"dropping-particle":"","family":"Bruschi","given":"Sam A","non-dropping-particle":"","parse-names":false,"suffix":""}],"container-title":"Amino Acids","id":"ITEM-1","issue":"1","issued":{"date-parts":[["2011","6"]]},"page":"7-27","publisher":"NIH Public Access","title":"Cysteine S-conjugate β-lyases: important roles in the metabolism of naturally occurring sulfur and selenium-containing compounds, xenobiotics and anticancer agents.","type":"article-journal","volume":"41"},"uris":["http://www.mendeley.com/documents/?uuid=0deb054e-d74e-3d8e-bbe1-2f5db084f973"]}],"mendeley":{"formattedCitation":"&lt;sup&gt;13&lt;/sup&gt;","plainTextFormattedCitation":"13","previouslyFormattedCitation":"&lt;sup&gt;13&lt;/sup&gt;"},"properties":{"noteIndex":0},"schema":"https://github.com/citation-style-language/schema/raw/master/csl-citation.json"}</w:instrText>
      </w:r>
      <w:r w:rsidR="00644C1B" w:rsidRPr="00CE63C6">
        <w:rPr>
          <w:rFonts w:ascii="Times New Roman" w:hAnsi="Times New Roman" w:cs="Times New Roman"/>
          <w:sz w:val="24"/>
        </w:rPr>
        <w:fldChar w:fldCharType="separate"/>
      </w:r>
      <w:r w:rsidR="001009FC" w:rsidRPr="001009FC">
        <w:rPr>
          <w:rFonts w:ascii="Times New Roman" w:hAnsi="Times New Roman" w:cs="Times New Roman"/>
          <w:noProof/>
          <w:sz w:val="24"/>
          <w:vertAlign w:val="superscript"/>
        </w:rPr>
        <w:t>13</w:t>
      </w:r>
      <w:r w:rsidR="00644C1B" w:rsidRPr="00CE63C6">
        <w:rPr>
          <w:rFonts w:ascii="Times New Roman" w:hAnsi="Times New Roman" w:cs="Times New Roman"/>
          <w:sz w:val="24"/>
        </w:rPr>
        <w:fldChar w:fldCharType="end"/>
      </w:r>
      <w:r w:rsidR="00853936" w:rsidRPr="00CE63C6">
        <w:rPr>
          <w:rFonts w:ascii="Times New Roman" w:hAnsi="Times New Roman" w:cs="Times New Roman"/>
          <w:sz w:val="24"/>
        </w:rPr>
        <w:t xml:space="preserve">. </w:t>
      </w:r>
      <w:r w:rsidR="0015509A" w:rsidRPr="00CE63C6">
        <w:rPr>
          <w:rFonts w:ascii="Times New Roman" w:hAnsi="Times New Roman" w:cs="Times New Roman"/>
          <w:sz w:val="24"/>
        </w:rPr>
        <w:t>In the final step, R-S-cysteine is</w:t>
      </w:r>
      <w:r w:rsidR="002D213C" w:rsidRPr="00CE63C6">
        <w:rPr>
          <w:rFonts w:ascii="Times New Roman" w:hAnsi="Times New Roman" w:cs="Times New Roman"/>
          <w:sz w:val="24"/>
        </w:rPr>
        <w:t xml:space="preserve"> converted to R-S-N-acetylcysteine, also called a mercapturic acid or mercapturate, which is excreted in urine or bile</w:t>
      </w:r>
      <w:r w:rsidR="00644C1B" w:rsidRPr="00CE63C6">
        <w:rPr>
          <w:rFonts w:ascii="Times New Roman" w:hAnsi="Times New Roman" w:cs="Times New Roman"/>
          <w:sz w:val="24"/>
        </w:rPr>
        <w:fldChar w:fldCharType="begin" w:fldLock="1"/>
      </w:r>
      <w:r w:rsidR="002B63A2">
        <w:rPr>
          <w:rFonts w:ascii="Times New Roman" w:hAnsi="Times New Roman" w:cs="Times New Roman"/>
          <w:sz w:val="24"/>
        </w:rPr>
        <w:instrText>ADDIN CSL_CITATION {"citationItems":[{"id":"ITEM-1","itemData":{"DOI":"10.1007/s00726-010-0552-0","ISSN":"1438-2199","PMID":"20306345","abstract":"Cysteine S-conjugate β-lyases are pyridoxal 5'-phosphate-containing enzymes that catalyze β-elimination reactions with cysteine S-conjugates that possess a good leaving group in the β-position. The end products are aminoacrylate and a sulfur-containing fragment. The aminoacrylate tautomerizes and hydrolyzes to pyruvate and ammonia. The mammalian cysteine S-conjugate β-lyases thus far identified are enzymes involved in amino acid metabolism that catalyze β-lyase reactions as non-physiological side reactions. Most are aminotransferases. In some cases the lyase is inactivated by reaction products. The cysteine S-conjugate β-lyases are of much interest to toxicologists because they play an important key role in the bioactivation (toxication) of halogenated alkenes, some of which are produced on an industrial scale and are environmental contaminants. The cysteine S-conjugate β-lyases have been reviewed in this journal previously (Cooper and Pinto in Amino Acids 30:1-15, 2006). Here, we focus on more recent findings regarding: (1) the identification of enzymes associated with high-M(r) cysteine S-conjugate β-lyases in the cytosolic and mitochondrial fractions of rat liver and kidney; (2) the mechanism of syncatalytic inactivation of rat liver mitochondrial aspartate aminotransferase by the nephrotoxic β-lyase substrate S-(1,1,2,2-tetrafluoroethyl)-L-cysteine (the cysteine S-conjugate of tetrafluoroethylene); (3) toxicant channeling of reactive fragments from the active site of mitochondrial aspartate aminotransferase to susceptible proteins in the mitochondria; (4) the involvement of cysteine S-conjugate β-lyases in the metabolism/bioactivation of drugs and natural products; and (5) the role of cysteine S-conjugate β-lyases in the metabolism of selenocysteine Se-conjugates. This review emphasizes the fact that the cysteine S-conjugate β-lyases are biologically more important than hitherto appreciated.","author":[{"dropping-particle":"","family":"Cooper","given":"Arthur J L","non-dropping-particle":"","parse-names":false,"suffix":""},{"dropping-particle":"","family":"Krasnikov","given":"Boris F","non-dropping-particle":"","parse-names":false,"suffix":""},{"dropping-particle":"V","family":"Niatsetskaya","given":"Zoya","non-dropping-particle":"","parse-names":false,"suffix":""},{"dropping-particle":"","family":"Pinto","given":"John T","non-dropping-particle":"","parse-names":false,"suffix":""},{"dropping-particle":"","family":"Callery","given":"Patrick S","non-dropping-particle":"","parse-names":false,"suffix":""},{"dropping-particle":"","family":"Villar","given":"Maria T","non-dropping-particle":"","parse-names":false,"suffix":""},{"dropping-particle":"","family":"Artigues","given":"Antonio","non-dropping-particle":"","parse-names":false,"suffix":""},{"dropping-particle":"","family":"Bruschi","given":"Sam A","non-dropping-particle":"","parse-names":false,"suffix":""}],"container-title":"Amino Acids","id":"ITEM-1","issue":"1","issued":{"date-parts":[["2011","6"]]},"page":"7-27","publisher":"NIH Public Access","title":"Cysteine S-conjugate β-lyases: important roles in the metabolism of naturally occurring sulfur and selenium-containing compounds, xenobiotics and anticancer agents.","type":"article-journal","volume":"41"},"uris":["http://www.mendeley.com/documents/?uuid=0deb054e-d74e-3d8e-bbe1-2f5db084f973"]}],"mendeley":{"formattedCitation":"&lt;sup&gt;13&lt;/sup&gt;","plainTextFormattedCitation":"13","previouslyFormattedCitation":"&lt;sup&gt;13&lt;/sup&gt;"},"properties":{"noteIndex":0},"schema":"https://github.com/citation-style-language/schema/raw/master/csl-citation.json"}</w:instrText>
      </w:r>
      <w:r w:rsidR="00644C1B" w:rsidRPr="00CE63C6">
        <w:rPr>
          <w:rFonts w:ascii="Times New Roman" w:hAnsi="Times New Roman" w:cs="Times New Roman"/>
          <w:sz w:val="24"/>
        </w:rPr>
        <w:fldChar w:fldCharType="separate"/>
      </w:r>
      <w:r w:rsidR="001009FC" w:rsidRPr="001009FC">
        <w:rPr>
          <w:rFonts w:ascii="Times New Roman" w:hAnsi="Times New Roman" w:cs="Times New Roman"/>
          <w:noProof/>
          <w:sz w:val="24"/>
          <w:vertAlign w:val="superscript"/>
        </w:rPr>
        <w:t>13</w:t>
      </w:r>
      <w:r w:rsidR="00644C1B" w:rsidRPr="00CE63C6">
        <w:rPr>
          <w:rFonts w:ascii="Times New Roman" w:hAnsi="Times New Roman" w:cs="Times New Roman"/>
          <w:sz w:val="24"/>
        </w:rPr>
        <w:fldChar w:fldCharType="end"/>
      </w:r>
      <w:r w:rsidR="002D213C" w:rsidRPr="00CE63C6">
        <w:rPr>
          <w:rFonts w:ascii="Times New Roman" w:hAnsi="Times New Roman" w:cs="Times New Roman"/>
          <w:sz w:val="24"/>
        </w:rPr>
        <w:t>.</w:t>
      </w:r>
      <w:r w:rsidR="003E71D6" w:rsidRPr="00CE63C6">
        <w:rPr>
          <w:rFonts w:ascii="Times New Roman" w:hAnsi="Times New Roman" w:cs="Times New Roman"/>
          <w:sz w:val="24"/>
        </w:rPr>
        <w:t xml:space="preserve"> This pathway </w:t>
      </w:r>
      <w:r w:rsidR="008F5326" w:rsidRPr="00CE63C6">
        <w:rPr>
          <w:rFonts w:ascii="Times New Roman" w:hAnsi="Times New Roman" w:cs="Times New Roman"/>
          <w:sz w:val="24"/>
        </w:rPr>
        <w:t xml:space="preserve">results in a </w:t>
      </w:r>
      <w:r w:rsidR="001311F8" w:rsidRPr="00CE63C6">
        <w:rPr>
          <w:rFonts w:ascii="Times New Roman" w:hAnsi="Times New Roman" w:cs="Times New Roman"/>
          <w:sz w:val="24"/>
        </w:rPr>
        <w:t>mercapturate</w:t>
      </w:r>
      <w:r w:rsidR="008F5326" w:rsidRPr="00CE63C6">
        <w:rPr>
          <w:rFonts w:ascii="Times New Roman" w:hAnsi="Times New Roman" w:cs="Times New Roman"/>
          <w:sz w:val="24"/>
        </w:rPr>
        <w:t xml:space="preserve"> that is more polar and water soluble than the original electrophile, making it much easier to excrete from the body</w:t>
      </w:r>
      <w:r w:rsidR="000F1648" w:rsidRPr="00CE63C6">
        <w:rPr>
          <w:rFonts w:ascii="Times New Roman" w:hAnsi="Times New Roman" w:cs="Times New Roman"/>
          <w:sz w:val="24"/>
        </w:rPr>
        <w:fldChar w:fldCharType="begin" w:fldLock="1"/>
      </w:r>
      <w:r w:rsidR="002B63A2">
        <w:rPr>
          <w:rFonts w:ascii="Times New Roman" w:hAnsi="Times New Roman" w:cs="Times New Roman"/>
          <w:sz w:val="24"/>
        </w:rPr>
        <w:instrText>ADDIN CSL_CITATION {"citationItems":[{"id":"ITEM-1","itemData":{"DOI":"10.1007/s00726-010-0552-0","ISSN":"1438-2199","PMID":"20306345","abstract":"Cysteine S-conjugate β-lyases are pyridoxal 5'-phosphate-containing enzymes that catalyze β-elimination reactions with cysteine S-conjugates that possess a good leaving group in the β-position. The end products are aminoacrylate and a sulfur-containing fragment. The aminoacrylate tautomerizes and hydrolyzes to pyruvate and ammonia. The mammalian cysteine S-conjugate β-lyases thus far identified are enzymes involved in amino acid metabolism that catalyze β-lyase reactions as non-physiological side reactions. Most are aminotransferases. In some cases the lyase is inactivated by reaction products. The cysteine S-conjugate β-lyases are of much interest to toxicologists because they play an important key role in the bioactivation (toxication) of halogenated alkenes, some of which are produced on an industrial scale and are environmental contaminants. The cysteine S-conjugate β-lyases have been reviewed in this journal previously (Cooper and Pinto in Amino Acids 30:1-15, 2006). Here, we focus on more recent findings regarding: (1) the identification of enzymes associated with high-M(r) cysteine S-conjugate β-lyases in the cytosolic and mitochondrial fractions of rat liver and kidney; (2) the mechanism of syncatalytic inactivation of rat liver mitochondrial aspartate aminotransferase by the nephrotoxic β-lyase substrate S-(1,1,2,2-tetrafluoroethyl)-L-cysteine (the cysteine S-conjugate of tetrafluoroethylene); (3) toxicant channeling of reactive fragments from the active site of mitochondrial aspartate aminotransferase to susceptible proteins in the mitochondria; (4) the involvement of cysteine S-conjugate β-lyases in the metabolism/bioactivation of drugs and natural products; and (5) the role of cysteine S-conjugate β-lyases in the metabolism of selenocysteine Se-conjugates. This review emphasizes the fact that the cysteine S-conjugate β-lyases are biologically more important than hitherto appreciated.","author":[{"dropping-particle":"","family":"Cooper","given":"Arthur J L","non-dropping-particle":"","parse-names":false,"suffix":""},{"dropping-particle":"","family":"Krasnikov","given":"Boris F","non-dropping-particle":"","parse-names":false,"suffix":""},{"dropping-particle":"V","family":"Niatsetskaya","given":"Zoya","non-dropping-particle":"","parse-names":false,"suffix":""},{"dropping-particle":"","family":"Pinto","given":"John T","non-dropping-particle":"","parse-names":false,"suffix":""},{"dropping-particle":"","family":"Callery","given":"Patrick S","non-dropping-particle":"","parse-names":false,"suffix":""},{"dropping-particle":"","family":"Villar","given":"Maria T","non-dropping-particle":"","parse-names":false,"suffix":""},{"dropping-particle":"","family":"Artigues","given":"Antonio","non-dropping-particle":"","parse-names":false,"suffix":""},{"dropping-particle":"","family":"Bruschi","given":"Sam A","non-dropping-particle":"","parse-names":false,"suffix":""}],"container-title":"Amino Acids","id":"ITEM-1","issue":"1","issued":{"date-parts":[["2011","6"]]},"page":"7-27","publisher":"NIH Public Access","title":"Cysteine S-conjugate β-lyases: important roles in the metabolism of naturally occurring sulfur and selenium-containing compounds, xenobiotics and anticancer agents.","type":"article-journal","volume":"41"},"uris":["http://www.mendeley.com/documents/?uuid=0deb054e-d74e-3d8e-bbe1-2f5db084f973"]}],"mendeley":{"formattedCitation":"&lt;sup&gt;13&lt;/sup&gt;","plainTextFormattedCitation":"13","previouslyFormattedCitation":"&lt;sup&gt;13&lt;/sup&gt;"},"properties":{"noteIndex":0},"schema":"https://github.com/citation-style-language/schema/raw/master/csl-citation.json"}</w:instrText>
      </w:r>
      <w:r w:rsidR="000F1648" w:rsidRPr="00CE63C6">
        <w:rPr>
          <w:rFonts w:ascii="Times New Roman" w:hAnsi="Times New Roman" w:cs="Times New Roman"/>
          <w:sz w:val="24"/>
        </w:rPr>
        <w:fldChar w:fldCharType="separate"/>
      </w:r>
      <w:r w:rsidR="001009FC" w:rsidRPr="001009FC">
        <w:rPr>
          <w:rFonts w:ascii="Times New Roman" w:hAnsi="Times New Roman" w:cs="Times New Roman"/>
          <w:noProof/>
          <w:sz w:val="24"/>
          <w:vertAlign w:val="superscript"/>
        </w:rPr>
        <w:t>13</w:t>
      </w:r>
      <w:r w:rsidR="000F1648" w:rsidRPr="00CE63C6">
        <w:rPr>
          <w:rFonts w:ascii="Times New Roman" w:hAnsi="Times New Roman" w:cs="Times New Roman"/>
          <w:sz w:val="24"/>
        </w:rPr>
        <w:fldChar w:fldCharType="end"/>
      </w:r>
      <w:r w:rsidR="000F1648" w:rsidRPr="00CE63C6">
        <w:rPr>
          <w:rFonts w:ascii="Times New Roman" w:hAnsi="Times New Roman" w:cs="Times New Roman"/>
          <w:sz w:val="24"/>
        </w:rPr>
        <w:t xml:space="preserve">. </w:t>
      </w:r>
    </w:p>
    <w:p w14:paraId="07CC5260" w14:textId="45978C8E" w:rsidR="004E0D21" w:rsidRPr="00CE63C6" w:rsidRDefault="00B42ADC" w:rsidP="00EE5CC4">
      <w:pPr>
        <w:jc w:val="both"/>
        <w:rPr>
          <w:rFonts w:ascii="Times New Roman" w:hAnsi="Times New Roman" w:cs="Times New Roman"/>
          <w:sz w:val="24"/>
        </w:rPr>
      </w:pPr>
      <w:r w:rsidRPr="00CE63C6">
        <w:rPr>
          <w:rFonts w:ascii="Times New Roman" w:hAnsi="Times New Roman" w:cs="Times New Roman"/>
          <w:noProof/>
          <w:sz w:val="24"/>
        </w:rPr>
        <mc:AlternateContent>
          <mc:Choice Requires="wps">
            <w:drawing>
              <wp:anchor distT="45720" distB="45720" distL="114300" distR="114300" simplePos="0" relativeHeight="251684864" behindDoc="1" locked="0" layoutInCell="1" allowOverlap="1" wp14:anchorId="06FF12C7" wp14:editId="6EC6CBBD">
                <wp:simplePos x="0" y="0"/>
                <wp:positionH relativeFrom="margin">
                  <wp:align>right</wp:align>
                </wp:positionH>
                <wp:positionV relativeFrom="paragraph">
                  <wp:posOffset>4287520</wp:posOffset>
                </wp:positionV>
                <wp:extent cx="5807075" cy="601980"/>
                <wp:effectExtent l="0" t="0" r="3175" b="7620"/>
                <wp:wrapTight wrapText="bothSides">
                  <wp:wrapPolygon edited="0">
                    <wp:start x="0" y="0"/>
                    <wp:lineTo x="0" y="21190"/>
                    <wp:lineTo x="21541" y="21190"/>
                    <wp:lineTo x="21541" y="0"/>
                    <wp:lineTo x="0" y="0"/>
                  </wp:wrapPolygon>
                </wp:wrapTight>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07075" cy="601980"/>
                        </a:xfrm>
                        <a:prstGeom prst="rect">
                          <a:avLst/>
                        </a:prstGeom>
                        <a:solidFill>
                          <a:srgbClr val="FFFFFF"/>
                        </a:solidFill>
                        <a:ln w="9525">
                          <a:noFill/>
                          <a:miter lim="800000"/>
                          <a:headEnd/>
                          <a:tailEnd/>
                        </a:ln>
                      </wps:spPr>
                      <wps:txbx>
                        <w:txbxContent>
                          <w:p w14:paraId="5510680A" w14:textId="58A663F6" w:rsidR="00B205CD" w:rsidRPr="00983226" w:rsidRDefault="00B205CD" w:rsidP="006A0AAA">
                            <w:pPr>
                              <w:jc w:val="both"/>
                              <w:rPr>
                                <w:rFonts w:ascii="Times New Roman" w:hAnsi="Times New Roman" w:cs="Times New Roman"/>
                                <w:rPrChange w:id="134" w:author="Tom Freeman" w:date="2019-01-03T17:32:00Z">
                                  <w:rPr>
                                    <w:rFonts w:ascii="Times New Roman" w:hAnsi="Times New Roman" w:cs="Times New Roman"/>
                                    <w:sz w:val="16"/>
                                  </w:rPr>
                                </w:rPrChange>
                              </w:rPr>
                            </w:pPr>
                            <w:r w:rsidRPr="00983226">
                              <w:rPr>
                                <w:rFonts w:ascii="Times New Roman" w:hAnsi="Times New Roman" w:cs="Times New Roman"/>
                                <w:b/>
                                <w:i/>
                                <w:rPrChange w:id="135" w:author="Tom Freeman" w:date="2019-01-03T17:32:00Z">
                                  <w:rPr>
                                    <w:rFonts w:ascii="Times New Roman" w:hAnsi="Times New Roman" w:cs="Times New Roman"/>
                                    <w:b/>
                                    <w:i/>
                                    <w:sz w:val="16"/>
                                  </w:rPr>
                                </w:rPrChange>
                              </w:rPr>
                              <w:t xml:space="preserve">Figure </w:t>
                            </w:r>
                            <w:r w:rsidR="00F76B2B" w:rsidRPr="00983226">
                              <w:rPr>
                                <w:rFonts w:ascii="Times New Roman" w:hAnsi="Times New Roman" w:cs="Times New Roman"/>
                                <w:b/>
                                <w:i/>
                                <w:rPrChange w:id="136" w:author="Tom Freeman" w:date="2019-01-03T17:32:00Z">
                                  <w:rPr>
                                    <w:rFonts w:ascii="Times New Roman" w:hAnsi="Times New Roman" w:cs="Times New Roman"/>
                                    <w:b/>
                                    <w:i/>
                                    <w:sz w:val="16"/>
                                  </w:rPr>
                                </w:rPrChange>
                              </w:rPr>
                              <w:t>9</w:t>
                            </w:r>
                            <w:r w:rsidRPr="00983226">
                              <w:rPr>
                                <w:rFonts w:ascii="Times New Roman" w:hAnsi="Times New Roman" w:cs="Times New Roman"/>
                                <w:b/>
                                <w:i/>
                                <w:rPrChange w:id="137" w:author="Tom Freeman" w:date="2019-01-03T17:32:00Z">
                                  <w:rPr>
                                    <w:rFonts w:ascii="Times New Roman" w:hAnsi="Times New Roman" w:cs="Times New Roman"/>
                                    <w:b/>
                                    <w:i/>
                                    <w:sz w:val="16"/>
                                  </w:rPr>
                                </w:rPrChange>
                              </w:rPr>
                              <w:t xml:space="preserve">. </w:t>
                            </w:r>
                            <w:r w:rsidRPr="00983226">
                              <w:rPr>
                                <w:rFonts w:ascii="Times New Roman" w:hAnsi="Times New Roman" w:cs="Times New Roman"/>
                                <w:rPrChange w:id="138" w:author="Tom Freeman" w:date="2019-01-03T17:32:00Z">
                                  <w:rPr>
                                    <w:rFonts w:ascii="Times New Roman" w:hAnsi="Times New Roman" w:cs="Times New Roman"/>
                                    <w:sz w:val="16"/>
                                  </w:rPr>
                                </w:rPrChange>
                              </w:rPr>
                              <w:t xml:space="preserve">The </w:t>
                            </w:r>
                            <w:r w:rsidR="001311F8" w:rsidRPr="00983226">
                              <w:rPr>
                                <w:rFonts w:ascii="Times New Roman" w:hAnsi="Times New Roman" w:cs="Times New Roman"/>
                                <w:rPrChange w:id="139" w:author="Tom Freeman" w:date="2019-01-03T17:32:00Z">
                                  <w:rPr>
                                    <w:rFonts w:ascii="Times New Roman" w:hAnsi="Times New Roman" w:cs="Times New Roman"/>
                                    <w:sz w:val="16"/>
                                  </w:rPr>
                                </w:rPrChange>
                              </w:rPr>
                              <w:t>mercapturic</w:t>
                            </w:r>
                            <w:r w:rsidRPr="00983226">
                              <w:rPr>
                                <w:rFonts w:ascii="Times New Roman" w:hAnsi="Times New Roman" w:cs="Times New Roman"/>
                                <w:rPrChange w:id="140" w:author="Tom Freeman" w:date="2019-01-03T17:32:00Z">
                                  <w:rPr>
                                    <w:rFonts w:ascii="Times New Roman" w:hAnsi="Times New Roman" w:cs="Times New Roman"/>
                                    <w:sz w:val="16"/>
                                  </w:rPr>
                                </w:rPrChange>
                              </w:rPr>
                              <w:t xml:space="preserve"> acid pathway. Glutathione reacts with a toxic electrophile and via several reactions forms a mercapturic acid, which is easily excreted from the body.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FF12C7" id="Text Box 17" o:spid="_x0000_s1035" type="#_x0000_t202" style="position:absolute;left:0;text-align:left;margin-left:406.05pt;margin-top:337.6pt;width:457.25pt;height:47.4pt;z-index:-25163161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" stroked="f">
                <v:textbox>
                  <w:txbxContent>
                    <w:p w14:paraId="5510680A" w14:textId="58A663F6" w:rsidR="00B205CD" w:rsidRPr="00983226" w:rsidRDefault="00B205CD" w:rsidP="006A0AAA">
                      <w:pPr>
                        <w:jc w:val="both"/>
                        <w:rPr>
                          <w:rFonts w:ascii="Times New Roman" w:hAnsi="Times New Roman" w:cs="Times New Roman"/>
                          <w:rPrChange w:id="141" w:author="Tom Freeman" w:date="2019-01-03T17:32:00Z">
                            <w:rPr>
                              <w:rFonts w:ascii="Times New Roman" w:hAnsi="Times New Roman" w:cs="Times New Roman"/>
                              <w:sz w:val="16"/>
                            </w:rPr>
                          </w:rPrChange>
                        </w:rPr>
                      </w:pPr>
                      <w:r w:rsidRPr="00983226">
                        <w:rPr>
                          <w:rFonts w:ascii="Times New Roman" w:hAnsi="Times New Roman" w:cs="Times New Roman"/>
                          <w:b/>
                          <w:i/>
                          <w:rPrChange w:id="142" w:author="Tom Freeman" w:date="2019-01-03T17:32:00Z">
                            <w:rPr>
                              <w:rFonts w:ascii="Times New Roman" w:hAnsi="Times New Roman" w:cs="Times New Roman"/>
                              <w:b/>
                              <w:i/>
                              <w:sz w:val="16"/>
                            </w:rPr>
                          </w:rPrChange>
                        </w:rPr>
                        <w:t xml:space="preserve">Figure </w:t>
                      </w:r>
                      <w:r w:rsidR="00F76B2B" w:rsidRPr="00983226">
                        <w:rPr>
                          <w:rFonts w:ascii="Times New Roman" w:hAnsi="Times New Roman" w:cs="Times New Roman"/>
                          <w:b/>
                          <w:i/>
                          <w:rPrChange w:id="143" w:author="Tom Freeman" w:date="2019-01-03T17:32:00Z">
                            <w:rPr>
                              <w:rFonts w:ascii="Times New Roman" w:hAnsi="Times New Roman" w:cs="Times New Roman"/>
                              <w:b/>
                              <w:i/>
                              <w:sz w:val="16"/>
                            </w:rPr>
                          </w:rPrChange>
                        </w:rPr>
                        <w:t>9</w:t>
                      </w:r>
                      <w:r w:rsidRPr="00983226">
                        <w:rPr>
                          <w:rFonts w:ascii="Times New Roman" w:hAnsi="Times New Roman" w:cs="Times New Roman"/>
                          <w:b/>
                          <w:i/>
                          <w:rPrChange w:id="144" w:author="Tom Freeman" w:date="2019-01-03T17:32:00Z">
                            <w:rPr>
                              <w:rFonts w:ascii="Times New Roman" w:hAnsi="Times New Roman" w:cs="Times New Roman"/>
                              <w:b/>
                              <w:i/>
                              <w:sz w:val="16"/>
                            </w:rPr>
                          </w:rPrChange>
                        </w:rPr>
                        <w:t xml:space="preserve">. </w:t>
                      </w:r>
                      <w:r w:rsidRPr="00983226">
                        <w:rPr>
                          <w:rFonts w:ascii="Times New Roman" w:hAnsi="Times New Roman" w:cs="Times New Roman"/>
                          <w:rPrChange w:id="145" w:author="Tom Freeman" w:date="2019-01-03T17:32:00Z">
                            <w:rPr>
                              <w:rFonts w:ascii="Times New Roman" w:hAnsi="Times New Roman" w:cs="Times New Roman"/>
                              <w:sz w:val="16"/>
                            </w:rPr>
                          </w:rPrChange>
                        </w:rPr>
                        <w:t xml:space="preserve">The </w:t>
                      </w:r>
                      <w:r w:rsidR="001311F8" w:rsidRPr="00983226">
                        <w:rPr>
                          <w:rFonts w:ascii="Times New Roman" w:hAnsi="Times New Roman" w:cs="Times New Roman"/>
                          <w:rPrChange w:id="146" w:author="Tom Freeman" w:date="2019-01-03T17:32:00Z">
                            <w:rPr>
                              <w:rFonts w:ascii="Times New Roman" w:hAnsi="Times New Roman" w:cs="Times New Roman"/>
                              <w:sz w:val="16"/>
                            </w:rPr>
                          </w:rPrChange>
                        </w:rPr>
                        <w:t>mercapturic</w:t>
                      </w:r>
                      <w:r w:rsidRPr="00983226">
                        <w:rPr>
                          <w:rFonts w:ascii="Times New Roman" w:hAnsi="Times New Roman" w:cs="Times New Roman"/>
                          <w:rPrChange w:id="147" w:author="Tom Freeman" w:date="2019-01-03T17:32:00Z">
                            <w:rPr>
                              <w:rFonts w:ascii="Times New Roman" w:hAnsi="Times New Roman" w:cs="Times New Roman"/>
                              <w:sz w:val="16"/>
                            </w:rPr>
                          </w:rPrChange>
                        </w:rPr>
                        <w:t xml:space="preserve"> acid pathway. Glutathione reacts with a toxic electrophile and via several reactions forms a mercapturic acid, which is easily excreted from the body.  </w:t>
                      </w:r>
                    </w:p>
                  </w:txbxContent>
                </v:textbox>
                <w10:wrap type="tight" anchorx="margin"/>
              </v:shape>
            </w:pict>
          </mc:Fallback>
        </mc:AlternateContent>
      </w:r>
      <w:r w:rsidR="001C3EDD" w:rsidRPr="00CE63C6">
        <w:rPr>
          <w:rFonts w:ascii="Times New Roman" w:hAnsi="Times New Roman" w:cs="Times New Roman"/>
          <w:noProof/>
        </w:rPr>
        <w:drawing>
          <wp:anchor distT="0" distB="0" distL="114300" distR="114300" simplePos="0" relativeHeight="251678720" behindDoc="1" locked="0" layoutInCell="1" allowOverlap="1" wp14:anchorId="515B911B" wp14:editId="52346D70">
            <wp:simplePos x="0" y="0"/>
            <wp:positionH relativeFrom="column">
              <wp:posOffset>19050</wp:posOffset>
            </wp:positionH>
            <wp:positionV relativeFrom="paragraph">
              <wp:posOffset>970280</wp:posOffset>
            </wp:positionV>
            <wp:extent cx="5731510" cy="3128645"/>
            <wp:effectExtent l="0" t="0" r="2540" b="0"/>
            <wp:wrapTight wrapText="bothSides">
              <wp:wrapPolygon edited="0">
                <wp:start x="0" y="0"/>
                <wp:lineTo x="0" y="21438"/>
                <wp:lineTo x="21538" y="21438"/>
                <wp:lineTo x="21538"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731510" cy="3128645"/>
                    </a:xfrm>
                    <a:prstGeom prst="rect">
                      <a:avLst/>
                    </a:prstGeom>
                  </pic:spPr>
                </pic:pic>
              </a:graphicData>
            </a:graphic>
          </wp:anchor>
        </w:drawing>
      </w:r>
      <w:r w:rsidR="004E0D21" w:rsidRPr="00CE63C6">
        <w:rPr>
          <w:rFonts w:ascii="Times New Roman" w:hAnsi="Times New Roman" w:cs="Times New Roman"/>
          <w:sz w:val="24"/>
        </w:rPr>
        <w:t>Dis</w:t>
      </w:r>
      <w:r w:rsidR="004C4DC2" w:rsidRPr="00CE63C6">
        <w:rPr>
          <w:rFonts w:ascii="Times New Roman" w:hAnsi="Times New Roman" w:cs="Times New Roman"/>
          <w:sz w:val="24"/>
        </w:rPr>
        <w:t xml:space="preserve">balances in glutathione metabolism </w:t>
      </w:r>
      <w:r w:rsidR="006978D0" w:rsidRPr="00CE63C6">
        <w:rPr>
          <w:rFonts w:ascii="Times New Roman" w:hAnsi="Times New Roman" w:cs="Times New Roman"/>
          <w:sz w:val="24"/>
        </w:rPr>
        <w:t>are associated with a number of conditions, such as cancer, aging, metabolic and cardiovascular diseases</w:t>
      </w:r>
      <w:r w:rsidR="00784D63" w:rsidRPr="00CE63C6">
        <w:rPr>
          <w:rFonts w:ascii="Times New Roman" w:hAnsi="Times New Roman" w:cs="Times New Roman"/>
          <w:sz w:val="24"/>
        </w:rPr>
        <w:fldChar w:fldCharType="begin" w:fldLock="1"/>
      </w:r>
      <w:r w:rsidR="002B63A2">
        <w:rPr>
          <w:rFonts w:ascii="Times New Roman" w:hAnsi="Times New Roman" w:cs="Times New Roman"/>
          <w:sz w:val="24"/>
        </w:rPr>
        <w:instrText>ADDIN CSL_CITATION {"citationItems":[{"id":"ITEM-1","itemData":{"DOI":"10.1515/BC.2009.033","ISSN":"1437-4315","PMID":"19166318","abstract":"Glutathione (GSH) plays an important role in a multitude of cellular processes, including cell differentiation, proliferation, and apoptosis, and as a result, disturbances in GSH homeostasis are implicated in the etiology and/or progression of a number of human diseases, including cancer, diseases of aging, cystic fibrosis, and cardiovascular, inflammatory, immune, metabolic, and neurodegenerative diseases. Owing to the pleiotropic effects of GSH on cell functions, it has been quite difficult to define the role of GSH in the onset and/or the expression of human diseases, although significant progress is being made. GSH levels, turnover rates, and/or oxidation state can be compromised by inherited or acquired defects in the enzymes, transporters, signaling molecules, or transcription factors that are involved in its homeostasis, or from exposure to reactive chemicals or metabolic intermediates. GSH deficiency or a decrease in the GSH/glutathione disulfide ratio manifests itself largely through an increased susceptibility to oxidative stress, and the resulting damage is thought to be involved in diseases, such as cancer, Parkinson's disease, and Alzheimer's disease. In addition, imbalances in GSH levels affect immune system function, and are thought to play a role in the aging process. Just as low intracellular GSH levels decrease cellular antioxidant capacity, elevated GSH levels generally increase antioxidant capacity and resistance to oxidative stress, and this is observed in many cancer cells. The higher GSH levels in some tumor cells are also typically associated with higher levels of GSH-related enzymes and transporters. Although neither the mechanism nor the implications of these changes are well defined, the high GSH content makes cancer cells chemoresistant, which is a major factor that limits drug treatment. The present report highlights and integrates the growing connections between imbalances in GSH homeostasis and a multitude of human diseases.","author":[{"dropping-particle":"","family":"Ballatori","given":"Nazzareno","non-dropping-particle":"","parse-names":false,"suffix":""},{"dropping-particle":"","family":"Krance","given":"Suzanne M.","non-dropping-particle":"","parse-names":false,"suffix":""},{"dropping-particle":"","family":"Notenboom","given":"Sylvia","non-dropping-particle":"","parse-names":false,"suffix":""},{"dropping-particle":"","family":"Shi","given":"Shujie","non-dropping-particle":"","parse-names":false,"suffix":""},{"dropping-particle":"","family":"Tieu","given":"Kim","non-dropping-particle":"","parse-names":false,"suffix":""},{"dropping-particle":"","family":"Hammond","given":"Christine L.","non-dropping-particle":"","parse-names":false,"suffix":""}],"container-title":"Biological Chemistry","id":"ITEM-1","issue":"3","issued":{"date-parts":[["2009","1","1"]]},"page":"191-214","title":"Glutathione dysregulation and the etiology and progression of human diseases","type":"article-journal","volume":"390"},"uris":["http://www.mendeley.com/documents/?uuid=7df09be5-a679-3597-9580-8fdb13afa415"]}],"mendeley":{"formattedCitation":"&lt;sup&gt;14&lt;/sup&gt;","plainTextFormattedCitation":"14","previouslyFormattedCitation":"&lt;sup&gt;14&lt;/sup&gt;"},"properties":{"noteIndex":0},"schema":"https://github.com/citation-style-language/schema/raw/master/csl-citation.json"}</w:instrText>
      </w:r>
      <w:r w:rsidR="00784D63" w:rsidRPr="00CE63C6">
        <w:rPr>
          <w:rFonts w:ascii="Times New Roman" w:hAnsi="Times New Roman" w:cs="Times New Roman"/>
          <w:sz w:val="24"/>
        </w:rPr>
        <w:fldChar w:fldCharType="separate"/>
      </w:r>
      <w:r w:rsidR="001009FC" w:rsidRPr="001009FC">
        <w:rPr>
          <w:rFonts w:ascii="Times New Roman" w:hAnsi="Times New Roman" w:cs="Times New Roman"/>
          <w:noProof/>
          <w:sz w:val="24"/>
          <w:vertAlign w:val="superscript"/>
        </w:rPr>
        <w:t>14</w:t>
      </w:r>
      <w:r w:rsidR="00784D63" w:rsidRPr="00CE63C6">
        <w:rPr>
          <w:rFonts w:ascii="Times New Roman" w:hAnsi="Times New Roman" w:cs="Times New Roman"/>
          <w:sz w:val="24"/>
        </w:rPr>
        <w:fldChar w:fldCharType="end"/>
      </w:r>
      <w:r w:rsidR="00784D63" w:rsidRPr="00CE63C6">
        <w:rPr>
          <w:rFonts w:ascii="Times New Roman" w:hAnsi="Times New Roman" w:cs="Times New Roman"/>
          <w:sz w:val="24"/>
        </w:rPr>
        <w:t xml:space="preserve">. </w:t>
      </w:r>
      <w:r w:rsidR="00C81815" w:rsidRPr="00CE63C6">
        <w:rPr>
          <w:rFonts w:ascii="Times New Roman" w:hAnsi="Times New Roman" w:cs="Times New Roman"/>
          <w:sz w:val="24"/>
        </w:rPr>
        <w:t xml:space="preserve">Cancer cells generally have increased levels of glutathione, thus making them resistant to oxidative stress and better </w:t>
      </w:r>
      <w:r w:rsidR="00052A44" w:rsidRPr="00CE63C6">
        <w:rPr>
          <w:rFonts w:ascii="Times New Roman" w:hAnsi="Times New Roman" w:cs="Times New Roman"/>
          <w:sz w:val="24"/>
        </w:rPr>
        <w:t xml:space="preserve">at </w:t>
      </w:r>
      <w:r w:rsidR="00C81815" w:rsidRPr="00CE63C6">
        <w:rPr>
          <w:rFonts w:ascii="Times New Roman" w:hAnsi="Times New Roman" w:cs="Times New Roman"/>
          <w:sz w:val="24"/>
        </w:rPr>
        <w:t>metabolising anti-cancer drugs through the mercapturic acid pathway</w:t>
      </w:r>
      <w:r w:rsidR="00D44B83" w:rsidRPr="00CE63C6">
        <w:rPr>
          <w:rFonts w:ascii="Times New Roman" w:hAnsi="Times New Roman" w:cs="Times New Roman"/>
          <w:sz w:val="24"/>
        </w:rPr>
        <w:fldChar w:fldCharType="begin" w:fldLock="1"/>
      </w:r>
      <w:r w:rsidR="002B63A2">
        <w:rPr>
          <w:rFonts w:ascii="Times New Roman" w:hAnsi="Times New Roman" w:cs="Times New Roman"/>
          <w:sz w:val="24"/>
        </w:rPr>
        <w:instrText>ADDIN CSL_CITATION {"citationItems":[{"id":"ITEM-1","itemData":{"DOI":"10.1515/BC.2009.033","ISSN":"1437-4315","PMID":"19166318","abstract":"Glutathione (GSH) plays an important role in a multitude of cellular processes, including cell differentiation, proliferation, and apoptosis, and as a result, disturbances in GSH homeostasis are implicated in the etiology and/or progression of a number of human diseases, including cancer, diseases of aging, cystic fibrosis, and cardiovascular, inflammatory, immune, metabolic, and neurodegenerative diseases. Owing to the pleiotropic effects of GSH on cell functions, it has been quite difficult to define the role of GSH in the onset and/or the expression of human diseases, although significant progress is being made. GSH levels, turnover rates, and/or oxidation state can be compromised by inherited or acquired defects in the enzymes, transporters, signaling molecules, or transcription factors that are involved in its homeostasis, or from exposure to reactive chemicals or metabolic intermediates. GSH deficiency or a decrease in the GSH/glutathione disulfide ratio manifests itself largely through an increased susceptibility to oxidative stress, and the resulting damage is thought to be involved in diseases, such as cancer, Parkinson's disease, and Alzheimer's disease. In addition, imbalances in GSH levels affect immune system function, and are thought to play a role in the aging process. Just as low intracellular GSH levels decrease cellular antioxidant capacity, elevated GSH levels generally increase antioxidant capacity and resistance to oxidative stress, and this is observed in many cancer cells. The higher GSH levels in some tumor cells are also typically associated with higher levels of GSH-related enzymes and transporters. Although neither the mechanism nor the implications of these changes are well defined, the high GSH content makes cancer cells chemoresistant, which is a major factor that limits drug treatment. The present report highlights and integrates the growing connections between imbalances in GSH homeostasis and a multitude of human diseases.","author":[{"dropping-particle":"","family":"Ballatori","given":"Nazzareno","non-dropping-particle":"","parse-names":false,"suffix":""},{"dropping-particle":"","family":"Krance","given":"Suzanne M.","non-dropping-particle":"","parse-names":false,"suffix":""},{"dropping-particle":"","family":"Notenboom","given":"Sylvia","non-dropping-particle":"","parse-names":false,"suffix":""},{"dropping-particle":"","family":"Shi","given":"Shujie","non-dropping-particle":"","parse-names":false,"suffix":""},{"dropping-particle":"","family":"Tieu","given":"Kim","non-dropping-particle":"","parse-names":false,"suffix":""},{"dropping-particle":"","family":"Hammond","given":"Christine L.","non-dropping-particle":"","parse-names":false,"suffix":""}],"container-title":"Biological Chemistry","id":"ITEM-1","issue":"3","issued":{"date-parts":[["2009","1","1"]]},"page":"191-214","title":"Glutathione dysregulation and the etiology and progression of human diseases","type":"article-journal","volume":"390"},"uris":["http://www.mendeley.com/documents/?uuid=7df09be5-a679-3597-9580-8fdb13afa415"]}],"mendeley":{"formattedCitation":"&lt;sup&gt;14&lt;/sup&gt;","plainTextFormattedCitation":"14","previouslyFormattedCitation":"&lt;sup&gt;14&lt;/sup&gt;"},"properties":{"noteIndex":0},"schema":"https://github.com/citation-style-language/schema/raw/master/csl-citation.json"}</w:instrText>
      </w:r>
      <w:r w:rsidR="00D44B83" w:rsidRPr="00CE63C6">
        <w:rPr>
          <w:rFonts w:ascii="Times New Roman" w:hAnsi="Times New Roman" w:cs="Times New Roman"/>
          <w:sz w:val="24"/>
        </w:rPr>
        <w:fldChar w:fldCharType="separate"/>
      </w:r>
      <w:r w:rsidR="001009FC" w:rsidRPr="001009FC">
        <w:rPr>
          <w:rFonts w:ascii="Times New Roman" w:hAnsi="Times New Roman" w:cs="Times New Roman"/>
          <w:noProof/>
          <w:sz w:val="24"/>
          <w:vertAlign w:val="superscript"/>
        </w:rPr>
        <w:t>14</w:t>
      </w:r>
      <w:r w:rsidR="00D44B83" w:rsidRPr="00CE63C6">
        <w:rPr>
          <w:rFonts w:ascii="Times New Roman" w:hAnsi="Times New Roman" w:cs="Times New Roman"/>
          <w:sz w:val="24"/>
        </w:rPr>
        <w:fldChar w:fldCharType="end"/>
      </w:r>
      <w:r w:rsidR="00D44B83" w:rsidRPr="00CE63C6">
        <w:rPr>
          <w:rFonts w:ascii="Times New Roman" w:hAnsi="Times New Roman" w:cs="Times New Roman"/>
          <w:sz w:val="24"/>
        </w:rPr>
        <w:t xml:space="preserve">. </w:t>
      </w:r>
    </w:p>
    <w:p w14:paraId="76B768CA" w14:textId="7F5578F3" w:rsidR="006A0AAA" w:rsidRPr="00CE63C6" w:rsidRDefault="006A0AAA" w:rsidP="002B20A7">
      <w:pPr>
        <w:rPr>
          <w:rFonts w:ascii="Times New Roman" w:hAnsi="Times New Roman" w:cs="Times New Roman"/>
        </w:rPr>
      </w:pPr>
    </w:p>
    <w:p w14:paraId="2433B475" w14:textId="10BCE437" w:rsidR="00967A81" w:rsidRPr="00CE63C6" w:rsidDel="00983226" w:rsidRDefault="00967A81" w:rsidP="002B20A7">
      <w:pPr>
        <w:rPr>
          <w:del w:id="148" w:author="Tom Freeman" w:date="2019-01-03T17:32:00Z"/>
          <w:rFonts w:ascii="Times New Roman" w:hAnsi="Times New Roman" w:cs="Times New Roman"/>
        </w:rPr>
      </w:pPr>
    </w:p>
    <w:p w14:paraId="56D3AD33" w14:textId="398BD711" w:rsidR="00967A81" w:rsidRPr="00CE63C6" w:rsidDel="00983226" w:rsidRDefault="00967A81" w:rsidP="002B20A7">
      <w:pPr>
        <w:rPr>
          <w:del w:id="149" w:author="Tom Freeman" w:date="2019-01-03T17:32:00Z"/>
          <w:rFonts w:ascii="Times New Roman" w:hAnsi="Times New Roman" w:cs="Times New Roman"/>
        </w:rPr>
      </w:pPr>
    </w:p>
    <w:p w14:paraId="02E47A8C" w14:textId="44C66CC9" w:rsidR="00967A81" w:rsidDel="00983226" w:rsidRDefault="00967A81" w:rsidP="002B20A7">
      <w:pPr>
        <w:rPr>
          <w:del w:id="150" w:author="Tom Freeman" w:date="2019-01-03T17:32:00Z"/>
          <w:rFonts w:ascii="Times New Roman" w:hAnsi="Times New Roman" w:cs="Times New Roman"/>
        </w:rPr>
      </w:pPr>
    </w:p>
    <w:p w14:paraId="1CB83BA2" w14:textId="0B482B0C" w:rsidR="001311F8" w:rsidDel="00983226" w:rsidRDefault="001311F8" w:rsidP="002B20A7">
      <w:pPr>
        <w:rPr>
          <w:del w:id="151" w:author="Tom Freeman" w:date="2019-01-03T17:32:00Z"/>
          <w:rFonts w:ascii="Times New Roman" w:hAnsi="Times New Roman" w:cs="Times New Roman"/>
        </w:rPr>
      </w:pPr>
    </w:p>
    <w:p w14:paraId="0D99A1FF" w14:textId="6AA81E88" w:rsidR="001311F8" w:rsidDel="00983226" w:rsidRDefault="001311F8" w:rsidP="002B20A7">
      <w:pPr>
        <w:rPr>
          <w:del w:id="152" w:author="Tom Freeman" w:date="2019-01-03T17:32:00Z"/>
          <w:rFonts w:ascii="Times New Roman" w:hAnsi="Times New Roman" w:cs="Times New Roman"/>
        </w:rPr>
      </w:pPr>
    </w:p>
    <w:p w14:paraId="44698DF7" w14:textId="4EA849EE" w:rsidR="001311F8" w:rsidRPr="00CE63C6" w:rsidDel="00983226" w:rsidRDefault="001311F8" w:rsidP="002B20A7">
      <w:pPr>
        <w:rPr>
          <w:del w:id="153" w:author="Tom Freeman" w:date="2019-01-03T17:32:00Z"/>
          <w:rFonts w:ascii="Times New Roman" w:hAnsi="Times New Roman" w:cs="Times New Roman"/>
        </w:rPr>
      </w:pPr>
    </w:p>
    <w:p w14:paraId="13916848" w14:textId="18593999" w:rsidR="00232097" w:rsidRPr="00F75036" w:rsidRDefault="00A21395" w:rsidP="002B20A7">
      <w:pPr>
        <w:rPr>
          <w:rFonts w:ascii="Times New Roman" w:hAnsi="Times New Roman" w:cs="Times New Roman"/>
          <w:i/>
          <w:u w:val="single"/>
        </w:rPr>
      </w:pPr>
      <w:r w:rsidRPr="00F75036">
        <w:rPr>
          <w:rFonts w:ascii="Times New Roman" w:hAnsi="Times New Roman" w:cs="Times New Roman"/>
          <w:i/>
          <w:sz w:val="24"/>
          <w:u w:val="single"/>
        </w:rPr>
        <w:t>H</w:t>
      </w:r>
      <w:r w:rsidRPr="00F75036">
        <w:rPr>
          <w:rFonts w:ascii="Times New Roman" w:hAnsi="Times New Roman" w:cs="Times New Roman"/>
          <w:i/>
          <w:sz w:val="24"/>
          <w:u w:val="single"/>
          <w:vertAlign w:val="subscript"/>
        </w:rPr>
        <w:t>2</w:t>
      </w:r>
      <w:r w:rsidRPr="00F75036">
        <w:rPr>
          <w:rFonts w:ascii="Times New Roman" w:hAnsi="Times New Roman" w:cs="Times New Roman"/>
          <w:i/>
          <w:sz w:val="24"/>
          <w:u w:val="single"/>
        </w:rPr>
        <w:t>S</w:t>
      </w:r>
      <w:r w:rsidR="00232097" w:rsidRPr="00F75036">
        <w:rPr>
          <w:rFonts w:ascii="Times New Roman" w:hAnsi="Times New Roman" w:cs="Times New Roman"/>
          <w:i/>
          <w:u w:val="single"/>
        </w:rPr>
        <w:t xml:space="preserve"> breakdown</w:t>
      </w:r>
      <w:r w:rsidR="00C545FC" w:rsidRPr="00F75036">
        <w:rPr>
          <w:rFonts w:ascii="Times New Roman" w:hAnsi="Times New Roman" w:cs="Times New Roman"/>
          <w:i/>
          <w:u w:val="single"/>
        </w:rPr>
        <w:t>:</w:t>
      </w:r>
    </w:p>
    <w:p w14:paraId="7D950DCF" w14:textId="49CB9FFD" w:rsidR="00932648" w:rsidRPr="00CE63C6" w:rsidRDefault="00337F94" w:rsidP="00F75036">
      <w:pPr>
        <w:jc w:val="both"/>
        <w:rPr>
          <w:rFonts w:ascii="Times New Roman" w:hAnsi="Times New Roman" w:cs="Times New Roman"/>
          <w:sz w:val="24"/>
        </w:rPr>
      </w:pPr>
      <w:r w:rsidRPr="00CE63C6">
        <w:rPr>
          <w:rFonts w:ascii="Times New Roman" w:hAnsi="Times New Roman" w:cs="Times New Roman"/>
          <w:sz w:val="24"/>
        </w:rPr>
        <w:t xml:space="preserve">Hydrogen sulfide breakdown takes place in the mitochondrion. </w:t>
      </w:r>
      <w:r w:rsidR="00957066" w:rsidRPr="00CE63C6">
        <w:rPr>
          <w:rFonts w:ascii="Times New Roman" w:hAnsi="Times New Roman" w:cs="Times New Roman"/>
          <w:sz w:val="24"/>
        </w:rPr>
        <w:t xml:space="preserve">Although several pathways have been proposed, I have </w:t>
      </w:r>
      <w:r w:rsidR="00F03EBC" w:rsidRPr="00CE63C6">
        <w:rPr>
          <w:rFonts w:ascii="Times New Roman" w:hAnsi="Times New Roman" w:cs="Times New Roman"/>
          <w:sz w:val="24"/>
        </w:rPr>
        <w:t xml:space="preserve">presented </w:t>
      </w:r>
      <w:del w:id="154" w:author="Tom Freeman" w:date="2019-01-03T17:33:00Z">
        <w:r w:rsidR="00F03EBC" w:rsidRPr="00CE63C6" w:rsidDel="00CA4DC1">
          <w:rPr>
            <w:rFonts w:ascii="Times New Roman" w:hAnsi="Times New Roman" w:cs="Times New Roman"/>
            <w:sz w:val="24"/>
          </w:rPr>
          <w:delText>the most agreed upon version</w:delText>
        </w:r>
      </w:del>
      <w:ins w:id="155" w:author="Tom Freeman" w:date="2019-01-03T17:33:00Z">
        <w:r w:rsidR="00CA4DC1">
          <w:rPr>
            <w:rFonts w:ascii="Times New Roman" w:hAnsi="Times New Roman" w:cs="Times New Roman"/>
            <w:sz w:val="24"/>
          </w:rPr>
          <w:t>what is currently the consensus view</w:t>
        </w:r>
      </w:ins>
      <w:r w:rsidR="00F03EBC" w:rsidRPr="00CE63C6">
        <w:rPr>
          <w:rFonts w:ascii="Times New Roman" w:hAnsi="Times New Roman" w:cs="Times New Roman"/>
          <w:sz w:val="24"/>
        </w:rPr>
        <w:t xml:space="preserve">. </w:t>
      </w:r>
      <w:r w:rsidR="001268D5" w:rsidRPr="00CE63C6">
        <w:rPr>
          <w:rFonts w:ascii="Times New Roman" w:hAnsi="Times New Roman" w:cs="Times New Roman"/>
          <w:sz w:val="24"/>
        </w:rPr>
        <w:t>First, sulfide : quinone oxidoreductase</w:t>
      </w:r>
      <w:r w:rsidR="001522D5" w:rsidRPr="00CE63C6">
        <w:rPr>
          <w:rFonts w:ascii="Times New Roman" w:hAnsi="Times New Roman" w:cs="Times New Roman"/>
          <w:sz w:val="24"/>
        </w:rPr>
        <w:t xml:space="preserve"> (SQOR)</w:t>
      </w:r>
      <w:r w:rsidR="001268D5" w:rsidRPr="00CE63C6">
        <w:rPr>
          <w:rFonts w:ascii="Times New Roman" w:hAnsi="Times New Roman" w:cs="Times New Roman"/>
          <w:sz w:val="24"/>
        </w:rPr>
        <w:t xml:space="preserve"> </w:t>
      </w:r>
      <w:r w:rsidR="000D4627" w:rsidRPr="00CE63C6">
        <w:rPr>
          <w:rFonts w:ascii="Times New Roman" w:hAnsi="Times New Roman" w:cs="Times New Roman"/>
          <w:sz w:val="24"/>
        </w:rPr>
        <w:t>converts hydrogen sulfide to a protein-bound persulfide</w:t>
      </w:r>
      <w:r w:rsidR="00CF1E53" w:rsidRPr="00CE63C6">
        <w:rPr>
          <w:rFonts w:ascii="Times New Roman" w:hAnsi="Times New Roman" w:cs="Times New Roman"/>
          <w:sz w:val="24"/>
        </w:rPr>
        <w:fldChar w:fldCharType="begin" w:fldLock="1"/>
      </w:r>
      <w:r w:rsidR="00CF1E53" w:rsidRPr="00CE63C6">
        <w:rPr>
          <w:rFonts w:ascii="Times New Roman" w:hAnsi="Times New Roman" w:cs="Times New Roman"/>
          <w:sz w:val="24"/>
        </w:rPr>
        <w:instrText>ADDIN CSL_CITATION {"citationItems":[{"id":"ITEM-1","itemData":{"DOI":"10.1111/bph.14464","ISSN":"14765381","PMID":"30088670","author":[{"dropping-particle":"","family":"Kohl","given":"Joshua B.","non-dropping-particle":"","parse-names":false,"suffix":""},{"dropping-particle":"","family":"Mellis","given":"Anna Theresa","non-dropping-particle":"","parse-names":false,"suffix":""},{"dropping-particle":"","family":"Schwarz","given":"Guenter","non-dropping-particle":"","parse-names":false,"suffix":""}],"container-title":"British Journal of Pharmacology","id":"ITEM-1","issued":{"date-parts":[["2018"]]},"title":"Homeostatic impact of sulfite and hydrogen sulfide on cysteine catabolism","type":"article-newspaper"},"uris":["http://www.mendeley.com/documents/?uuid=852211a3-9388-3d82-8517-2e666736b6ca"]}],"mendeley":{"formattedCitation":"&lt;sup&gt;2&lt;/sup&gt;","plainTextFormattedCitation":"2","previouslyFormattedCitation":"&lt;sup&gt;2&lt;/sup&gt;"},"properties":{"noteIndex":0},"schema":"https://github.com/citation-style-language/schema/raw/master/csl-citation.json"}</w:instrText>
      </w:r>
      <w:r w:rsidR="00CF1E53" w:rsidRPr="00CE63C6">
        <w:rPr>
          <w:rFonts w:ascii="Times New Roman" w:hAnsi="Times New Roman" w:cs="Times New Roman"/>
          <w:sz w:val="24"/>
        </w:rPr>
        <w:fldChar w:fldCharType="separate"/>
      </w:r>
      <w:r w:rsidR="00CF1E53" w:rsidRPr="00CE63C6">
        <w:rPr>
          <w:rFonts w:ascii="Times New Roman" w:hAnsi="Times New Roman" w:cs="Times New Roman"/>
          <w:noProof/>
          <w:sz w:val="24"/>
          <w:vertAlign w:val="superscript"/>
        </w:rPr>
        <w:t>2</w:t>
      </w:r>
      <w:r w:rsidR="00CF1E53" w:rsidRPr="00CE63C6">
        <w:rPr>
          <w:rFonts w:ascii="Times New Roman" w:hAnsi="Times New Roman" w:cs="Times New Roman"/>
          <w:sz w:val="24"/>
        </w:rPr>
        <w:fldChar w:fldCharType="end"/>
      </w:r>
      <w:r w:rsidR="00BD703D" w:rsidRPr="00CE63C6">
        <w:rPr>
          <w:rFonts w:ascii="Times New Roman" w:hAnsi="Times New Roman" w:cs="Times New Roman"/>
          <w:sz w:val="24"/>
        </w:rPr>
        <w:t xml:space="preserve">. </w:t>
      </w:r>
      <w:r w:rsidR="00814027" w:rsidRPr="00CE63C6">
        <w:rPr>
          <w:rFonts w:ascii="Times New Roman" w:hAnsi="Times New Roman" w:cs="Times New Roman"/>
          <w:sz w:val="24"/>
        </w:rPr>
        <w:t>The acceptor of this persulfide group is controversial, but is most likely to be glutathione</w:t>
      </w:r>
      <w:r w:rsidR="00CF1E53" w:rsidRPr="00CE63C6">
        <w:rPr>
          <w:rFonts w:ascii="Times New Roman" w:hAnsi="Times New Roman" w:cs="Times New Roman"/>
          <w:sz w:val="24"/>
        </w:rPr>
        <w:fldChar w:fldCharType="begin" w:fldLock="1"/>
      </w:r>
      <w:r w:rsidR="00982E0F" w:rsidRPr="00CE63C6">
        <w:rPr>
          <w:rFonts w:ascii="Times New Roman" w:hAnsi="Times New Roman" w:cs="Times New Roman"/>
          <w:sz w:val="24"/>
        </w:rPr>
        <w:instrText>ADDIN CSL_CITATION {"citationItems":[{"id":"ITEM-1","itemData":{"DOI":"10.1111/bph.14464","ISSN":"14765381","PMID":"30088670","author":[{"dropping-particle":"","family":"Kohl","given":"Joshua B.","non-dropping-particle":"","parse-names":false,"suffix":""},{"dropping-particle":"","family":"Mellis","given":"Anna Theresa","non-dropping-particle":"","parse-names":false,"suffix":""},{"dropping-particle":"","family":"Schwarz","given":"Guenter","non-dropping-particle":"","parse-names":false,"suffix":""}],"container-title":"British Journal of Pharmacology","id":"ITEM-1","issued":{"date-parts":[["2018"]]},"title":"Homeostatic impact of sulfite and hydrogen sulfide on cysteine catabolism","type":"article-newspaper"},"uris":["http://www.mendeley.com/documents/?uuid=852211a3-9388-3d82-8517-2e666736b6ca"]}],"mendeley":{"formattedCitation":"&lt;sup&gt;2&lt;/sup&gt;","plainTextFormattedCitation":"2","previouslyFormattedCitation":"&lt;sup&gt;2&lt;/sup&gt;"},"properties":{"noteIndex":0},"schema":"https://github.com/citation-style-language/schema/raw/master/csl-citation.json"}</w:instrText>
      </w:r>
      <w:r w:rsidR="00CF1E53" w:rsidRPr="00CE63C6">
        <w:rPr>
          <w:rFonts w:ascii="Times New Roman" w:hAnsi="Times New Roman" w:cs="Times New Roman"/>
          <w:sz w:val="24"/>
        </w:rPr>
        <w:fldChar w:fldCharType="separate"/>
      </w:r>
      <w:r w:rsidR="00CF1E53" w:rsidRPr="00CE63C6">
        <w:rPr>
          <w:rFonts w:ascii="Times New Roman" w:hAnsi="Times New Roman" w:cs="Times New Roman"/>
          <w:noProof/>
          <w:sz w:val="24"/>
          <w:vertAlign w:val="superscript"/>
        </w:rPr>
        <w:t>2</w:t>
      </w:r>
      <w:r w:rsidR="00CF1E53" w:rsidRPr="00CE63C6">
        <w:rPr>
          <w:rFonts w:ascii="Times New Roman" w:hAnsi="Times New Roman" w:cs="Times New Roman"/>
          <w:sz w:val="24"/>
        </w:rPr>
        <w:fldChar w:fldCharType="end"/>
      </w:r>
      <w:r w:rsidR="00CF1E53" w:rsidRPr="00CE63C6">
        <w:rPr>
          <w:rFonts w:ascii="Times New Roman" w:hAnsi="Times New Roman" w:cs="Times New Roman"/>
          <w:sz w:val="24"/>
        </w:rPr>
        <w:t xml:space="preserve">. </w:t>
      </w:r>
      <w:r w:rsidR="00704902" w:rsidRPr="00CE63C6">
        <w:rPr>
          <w:rFonts w:ascii="Times New Roman" w:hAnsi="Times New Roman" w:cs="Times New Roman"/>
          <w:sz w:val="24"/>
        </w:rPr>
        <w:t xml:space="preserve">Glutathione persulfide </w:t>
      </w:r>
      <w:r w:rsidR="00982E0F" w:rsidRPr="00CE63C6">
        <w:rPr>
          <w:rFonts w:ascii="Times New Roman" w:hAnsi="Times New Roman" w:cs="Times New Roman"/>
          <w:sz w:val="24"/>
        </w:rPr>
        <w:t>is then metabolised in two ways, either to thiosulfate via TST or to sulfite via ETHE1</w:t>
      </w:r>
      <w:r w:rsidR="00982E0F" w:rsidRPr="00CE63C6">
        <w:rPr>
          <w:rFonts w:ascii="Times New Roman" w:hAnsi="Times New Roman" w:cs="Times New Roman"/>
          <w:sz w:val="24"/>
        </w:rPr>
        <w:fldChar w:fldCharType="begin" w:fldLock="1"/>
      </w:r>
      <w:r w:rsidR="002B63A2">
        <w:rPr>
          <w:rFonts w:ascii="Times New Roman" w:hAnsi="Times New Roman" w:cs="Times New Roman"/>
          <w:sz w:val="24"/>
        </w:rPr>
        <w:instrText>ADDIN CSL_CITATION {"citationItems":[{"id":"ITEM-1","itemData":{"DOI":"10.1089/ars.2013.5339","ISSN":"1557-7716","PMID":"23600844","abstract":"SIGNIFICANCE Hydrogen sulfide (H2S), produced by the desulfuration of cysteine or homocysteine, functions as a signaling molecule in an array of physiological processes including regulation of vascular tone, the cellular stress response, apoptosis, and inflammation. RECENT ADVANCES The low steady-state levels of H2S in mammalian cells have been recently shown to reflect a balance between its synthesis and its clearance. The subversion of enzymes in the cytoplasmic trans-sulfuration pathway for producing H2S from cysteine and/or homocysteine versus producing cysteine from homocysteine, presents an interesting regulatory problem. CRITICAL ISSUES It is not known under what conditions the enzymes operate in the canonical trans-sulfuration pathway and how their specificity is switched to catalyze the alternative H2S-producing reactions. Similarly, it is not known if and whether the mitochondrial enzymes, which oxidize sulfide and persulfide (or sulfane sulfur), are regulated to increase or decrease H2S or sulfane-sulfur pools. FUTURE DIRECTIONS In this review, we focus on the enzymology of H2S homeostasis and discuss H2S-based signaling via persulfidation and thionitrous acid.","author":[{"dropping-particle":"","family":"Kabil","given":"Omer","non-dropping-particle":"","parse-names":false,"suffix":""},{"dropping-particle":"","family":"Banerjee","given":"Ruma","non-dropping-particle":"","parse-names":false,"suffix":""}],"container-title":"Antioxidants &amp; Redox Signaling","id":"ITEM-1","issue":"5","issued":{"date-parts":[["2014","2","10"]]},"page":"770-82","publisher":"Mary Ann Liebert, Inc.","title":"Enzymology of H2S biogenesis, decay and signaling.","type":"article-journal","volume":"20"},"uris":["http://www.mendeley.com/documents/?uuid=43b1b272-4411-3900-8cf0-09a614574d8c"]}],"mendeley":{"formattedCitation":"&lt;sup&gt;7&lt;/sup&gt;","plainTextFormattedCitation":"7","previouslyFormattedCitation":"&lt;sup&gt;7&lt;/sup&gt;"},"properties":{"noteIndex":0},"schema":"https://github.com/citation-style-language/schema/raw/master/csl-citation.json"}</w:instrText>
      </w:r>
      <w:r w:rsidR="00982E0F" w:rsidRPr="00CE63C6">
        <w:rPr>
          <w:rFonts w:ascii="Times New Roman" w:hAnsi="Times New Roman" w:cs="Times New Roman"/>
          <w:sz w:val="24"/>
        </w:rPr>
        <w:fldChar w:fldCharType="separate"/>
      </w:r>
      <w:r w:rsidR="00B32228" w:rsidRPr="00CE63C6">
        <w:rPr>
          <w:rFonts w:ascii="Times New Roman" w:hAnsi="Times New Roman" w:cs="Times New Roman"/>
          <w:noProof/>
          <w:sz w:val="24"/>
          <w:vertAlign w:val="superscript"/>
        </w:rPr>
        <w:t>7</w:t>
      </w:r>
      <w:r w:rsidR="00982E0F" w:rsidRPr="00CE63C6">
        <w:rPr>
          <w:rFonts w:ascii="Times New Roman" w:hAnsi="Times New Roman" w:cs="Times New Roman"/>
          <w:sz w:val="24"/>
        </w:rPr>
        <w:fldChar w:fldCharType="end"/>
      </w:r>
      <w:r w:rsidR="001311F8">
        <w:rPr>
          <w:rFonts w:ascii="Times New Roman" w:hAnsi="Times New Roman" w:cs="Times New Roman"/>
          <w:sz w:val="24"/>
        </w:rPr>
        <w:t xml:space="preserve"> (see Fig</w:t>
      </w:r>
      <w:r w:rsidR="00B42ADC">
        <w:rPr>
          <w:rFonts w:ascii="Times New Roman" w:hAnsi="Times New Roman" w:cs="Times New Roman"/>
          <w:sz w:val="24"/>
        </w:rPr>
        <w:t>.</w:t>
      </w:r>
      <w:r w:rsidR="001311F8">
        <w:rPr>
          <w:rFonts w:ascii="Times New Roman" w:hAnsi="Times New Roman" w:cs="Times New Roman"/>
          <w:sz w:val="24"/>
        </w:rPr>
        <w:t xml:space="preserve"> 10 and 11)</w:t>
      </w:r>
      <w:r w:rsidR="00982E0F" w:rsidRPr="00CE63C6">
        <w:rPr>
          <w:rFonts w:ascii="Times New Roman" w:hAnsi="Times New Roman" w:cs="Times New Roman"/>
          <w:sz w:val="24"/>
        </w:rPr>
        <w:t xml:space="preserve">. </w:t>
      </w:r>
      <w:r w:rsidR="00D2634D" w:rsidRPr="00CE63C6">
        <w:rPr>
          <w:rFonts w:ascii="Times New Roman" w:hAnsi="Times New Roman" w:cs="Times New Roman"/>
          <w:sz w:val="24"/>
        </w:rPr>
        <w:t xml:space="preserve">Both products </w:t>
      </w:r>
      <w:r w:rsidR="00CB3ADE" w:rsidRPr="00CE63C6">
        <w:rPr>
          <w:rFonts w:ascii="Times New Roman" w:hAnsi="Times New Roman" w:cs="Times New Roman"/>
          <w:sz w:val="24"/>
        </w:rPr>
        <w:t>are readily</w:t>
      </w:r>
      <w:r w:rsidR="00D2634D" w:rsidRPr="00CE63C6">
        <w:rPr>
          <w:rFonts w:ascii="Times New Roman" w:hAnsi="Times New Roman" w:cs="Times New Roman"/>
          <w:sz w:val="24"/>
        </w:rPr>
        <w:t xml:space="preserve"> excreted from the body</w:t>
      </w:r>
      <w:r w:rsidR="000D7061" w:rsidRPr="00CE63C6">
        <w:rPr>
          <w:rFonts w:ascii="Times New Roman" w:hAnsi="Times New Roman" w:cs="Times New Roman"/>
          <w:sz w:val="24"/>
        </w:rPr>
        <w:fldChar w:fldCharType="begin" w:fldLock="1"/>
      </w:r>
      <w:r w:rsidR="00A40C5E" w:rsidRPr="00CE63C6">
        <w:rPr>
          <w:rFonts w:ascii="Times New Roman" w:hAnsi="Times New Roman" w:cs="Times New Roman"/>
          <w:sz w:val="24"/>
        </w:rPr>
        <w:instrText>ADDIN CSL_CITATION {"citationItems":[{"id":"ITEM-1","itemData":{"DOI":"10.1111/bph.14464","ISSN":"14765381","PMID":"30088670","author":[{"dropping-particle":"","family":"Kohl","given":"Joshua B.","non-dropping-particle":"","parse-names":false,"suffix":""},{"dropping-particle":"","family":"Mellis","given":"Anna Theresa","non-dropping-particle":"","parse-names":false,"suffix":""},{"dropping-particle":"","family":"Schwarz","given":"Guenter","non-dropping-particle":"","parse-names":false,"suffix":""}],"container-title":"British Journal of Pharmacology","id":"ITEM-1","issued":{"date-parts":[["2018"]]},"title":"Homeostatic impact of sulfite and hydrogen sulfide on cysteine catabolism","type":"article-newspaper"},"uris":["http://www.mendeley.com/documents/?uuid=852211a3-9388-3d82-8517-2e666736b6ca"]}],"mendeley":{"formattedCitation":"&lt;sup&gt;2&lt;/sup&gt;","plainTextFormattedCitation":"2","previouslyFormattedCitation":"&lt;sup&gt;2&lt;/sup&gt;"},"properties":{"noteIndex":0},"schema":"https://github.com/citation-style-language/schema/raw/master/csl-citation.json"}</w:instrText>
      </w:r>
      <w:r w:rsidR="000D7061" w:rsidRPr="00CE63C6">
        <w:rPr>
          <w:rFonts w:ascii="Times New Roman" w:hAnsi="Times New Roman" w:cs="Times New Roman"/>
          <w:sz w:val="24"/>
        </w:rPr>
        <w:fldChar w:fldCharType="separate"/>
      </w:r>
      <w:r w:rsidR="000D7061" w:rsidRPr="00CE63C6">
        <w:rPr>
          <w:rFonts w:ascii="Times New Roman" w:hAnsi="Times New Roman" w:cs="Times New Roman"/>
          <w:noProof/>
          <w:sz w:val="24"/>
          <w:vertAlign w:val="superscript"/>
        </w:rPr>
        <w:t>2</w:t>
      </w:r>
      <w:r w:rsidR="000D7061" w:rsidRPr="00CE63C6">
        <w:rPr>
          <w:rFonts w:ascii="Times New Roman" w:hAnsi="Times New Roman" w:cs="Times New Roman"/>
          <w:sz w:val="24"/>
        </w:rPr>
        <w:fldChar w:fldCharType="end"/>
      </w:r>
      <w:r w:rsidR="00D2634D" w:rsidRPr="00CE63C6">
        <w:rPr>
          <w:rFonts w:ascii="Times New Roman" w:hAnsi="Times New Roman" w:cs="Times New Roman"/>
          <w:sz w:val="24"/>
        </w:rPr>
        <w:t>. Sulfite can also be further metabolised via SUOX, to yield sulfate</w:t>
      </w:r>
      <w:r w:rsidR="00A40C5E" w:rsidRPr="00CE63C6">
        <w:rPr>
          <w:rFonts w:ascii="Times New Roman" w:hAnsi="Times New Roman" w:cs="Times New Roman"/>
          <w:sz w:val="24"/>
        </w:rPr>
        <w:fldChar w:fldCharType="begin" w:fldLock="1"/>
      </w:r>
      <w:r w:rsidR="00B32228" w:rsidRPr="00CE63C6">
        <w:rPr>
          <w:rFonts w:ascii="Times New Roman" w:hAnsi="Times New Roman" w:cs="Times New Roman"/>
          <w:sz w:val="24"/>
        </w:rPr>
        <w:instrText>ADDIN CSL_CITATION {"citationItems":[{"id":"ITEM-1","itemData":{"DOI":"10.1111/bph.14464","ISSN":"14765381","PMID":"30088670","author":[{"dropping-particle":"","family":"Kohl","given":"Joshua B.","non-dropping-particle":"","parse-names":false,"suffix":""},{"dropping-particle":"","family":"Mellis","given":"Anna Theresa","non-dropping-particle":"","parse-names":false,"suffix":""},{"dropping-particle":"","family":"Schwarz","given":"Guenter","non-dropping-particle":"","parse-names":false,"suffix":""}],"container-title":"British Journal of Pharmacology","id":"ITEM-1","issued":{"date-parts":[["2018"]]},"title":"Homeostatic impact of sulfite and hydrogen sulfide on cysteine catabolism","type":"article-newspaper"},"uris":["http://www.mendeley.com/documents/?uuid=852211a3-9388-3d82-8517-2e666736b6ca"]}],"mendeley":{"formattedCitation":"&lt;sup&gt;2&lt;/sup&gt;","plainTextFormattedCitation":"2","previouslyFormattedCitation":"&lt;sup&gt;2&lt;/sup&gt;"},"properties":{"noteIndex":0},"schema":"https://github.com/citation-style-language/schema/raw/master/csl-citation.json"}</w:instrText>
      </w:r>
      <w:r w:rsidR="00A40C5E" w:rsidRPr="00CE63C6">
        <w:rPr>
          <w:rFonts w:ascii="Times New Roman" w:hAnsi="Times New Roman" w:cs="Times New Roman"/>
          <w:sz w:val="24"/>
        </w:rPr>
        <w:fldChar w:fldCharType="separate"/>
      </w:r>
      <w:r w:rsidR="00A40C5E" w:rsidRPr="00CE63C6">
        <w:rPr>
          <w:rFonts w:ascii="Times New Roman" w:hAnsi="Times New Roman" w:cs="Times New Roman"/>
          <w:noProof/>
          <w:sz w:val="24"/>
          <w:vertAlign w:val="superscript"/>
        </w:rPr>
        <w:t>2</w:t>
      </w:r>
      <w:r w:rsidR="00A40C5E" w:rsidRPr="00CE63C6">
        <w:rPr>
          <w:rFonts w:ascii="Times New Roman" w:hAnsi="Times New Roman" w:cs="Times New Roman"/>
          <w:sz w:val="24"/>
        </w:rPr>
        <w:fldChar w:fldCharType="end"/>
      </w:r>
      <w:r w:rsidR="00D2634D" w:rsidRPr="00CE63C6">
        <w:rPr>
          <w:rFonts w:ascii="Times New Roman" w:hAnsi="Times New Roman" w:cs="Times New Roman"/>
          <w:sz w:val="24"/>
        </w:rPr>
        <w:t xml:space="preserve">. </w:t>
      </w:r>
    </w:p>
    <w:p w14:paraId="6A00B17E" w14:textId="2DBF32B8" w:rsidR="006A0AAA" w:rsidRPr="00CE63C6" w:rsidRDefault="00CA4DC1" w:rsidP="00F75036">
      <w:pPr>
        <w:jc w:val="both"/>
        <w:rPr>
          <w:rFonts w:ascii="Times New Roman" w:hAnsi="Times New Roman" w:cs="Times New Roman"/>
          <w:sz w:val="24"/>
        </w:rPr>
      </w:pPr>
      <w:r w:rsidRPr="00CE63C6">
        <w:rPr>
          <w:rFonts w:ascii="Times New Roman" w:hAnsi="Times New Roman" w:cs="Times New Roman"/>
          <w:noProof/>
          <w:sz w:val="24"/>
        </w:rPr>
        <mc:AlternateContent>
          <mc:Choice Requires="wps">
            <w:drawing>
              <wp:anchor distT="45720" distB="45720" distL="114300" distR="114300" simplePos="0" relativeHeight="251688960" behindDoc="1" locked="0" layoutInCell="1" allowOverlap="1" wp14:anchorId="42363ACA" wp14:editId="30B598FC">
                <wp:simplePos x="0" y="0"/>
                <wp:positionH relativeFrom="margin">
                  <wp:posOffset>2495550</wp:posOffset>
                </wp:positionH>
                <wp:positionV relativeFrom="paragraph">
                  <wp:posOffset>3750945</wp:posOffset>
                </wp:positionV>
                <wp:extent cx="4029075" cy="685800"/>
                <wp:effectExtent l="0" t="0" r="9525" b="0"/>
                <wp:wrapTight wrapText="bothSides">
                  <wp:wrapPolygon edited="0">
                    <wp:start x="0" y="0"/>
                    <wp:lineTo x="0" y="21000"/>
                    <wp:lineTo x="21549" y="21000"/>
                    <wp:lineTo x="21549" y="0"/>
                    <wp:lineTo x="0" y="0"/>
                  </wp:wrapPolygon>
                </wp:wrapTight>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29075" cy="685800"/>
                        </a:xfrm>
                        <a:prstGeom prst="rect">
                          <a:avLst/>
                        </a:prstGeom>
                        <a:solidFill>
                          <a:srgbClr val="FFFFFF"/>
                        </a:solidFill>
                        <a:ln w="9525">
                          <a:noFill/>
                          <a:miter lim="800000"/>
                          <a:headEnd/>
                          <a:tailEnd/>
                        </a:ln>
                      </wps:spPr>
                      <wps:txbx>
                        <w:txbxContent>
                          <w:p w14:paraId="29539864" w14:textId="076A3CA0" w:rsidR="00B205CD" w:rsidRPr="00CA4DC1" w:rsidRDefault="00B205CD" w:rsidP="006A0AAA">
                            <w:pPr>
                              <w:jc w:val="both"/>
                              <w:rPr>
                                <w:rFonts w:ascii="Times New Roman" w:hAnsi="Times New Roman" w:cs="Times New Roman"/>
                                <w:rPrChange w:id="156" w:author="Tom Freeman" w:date="2019-01-03T17:34:00Z">
                                  <w:rPr>
                                    <w:rFonts w:ascii="Times New Roman" w:hAnsi="Times New Roman" w:cs="Times New Roman"/>
                                    <w:sz w:val="16"/>
                                  </w:rPr>
                                </w:rPrChange>
                              </w:rPr>
                            </w:pPr>
                            <w:r w:rsidRPr="00CA4DC1">
                              <w:rPr>
                                <w:rFonts w:ascii="Times New Roman" w:hAnsi="Times New Roman" w:cs="Times New Roman"/>
                                <w:b/>
                                <w:i/>
                                <w:rPrChange w:id="157" w:author="Tom Freeman" w:date="2019-01-03T17:34:00Z">
                                  <w:rPr>
                                    <w:rFonts w:ascii="Times New Roman" w:hAnsi="Times New Roman" w:cs="Times New Roman"/>
                                    <w:b/>
                                    <w:i/>
                                    <w:sz w:val="16"/>
                                  </w:rPr>
                                </w:rPrChange>
                              </w:rPr>
                              <w:t>Figure 1</w:t>
                            </w:r>
                            <w:r w:rsidR="00F76B2B" w:rsidRPr="00CA4DC1">
                              <w:rPr>
                                <w:rFonts w:ascii="Times New Roman" w:hAnsi="Times New Roman" w:cs="Times New Roman"/>
                                <w:b/>
                                <w:i/>
                                <w:rPrChange w:id="158" w:author="Tom Freeman" w:date="2019-01-03T17:34:00Z">
                                  <w:rPr>
                                    <w:rFonts w:ascii="Times New Roman" w:hAnsi="Times New Roman" w:cs="Times New Roman"/>
                                    <w:b/>
                                    <w:i/>
                                    <w:sz w:val="16"/>
                                  </w:rPr>
                                </w:rPrChange>
                              </w:rPr>
                              <w:t>1</w:t>
                            </w:r>
                            <w:r w:rsidRPr="00CA4DC1">
                              <w:rPr>
                                <w:rFonts w:ascii="Times New Roman" w:hAnsi="Times New Roman" w:cs="Times New Roman"/>
                                <w:b/>
                                <w:i/>
                                <w:rPrChange w:id="159" w:author="Tom Freeman" w:date="2019-01-03T17:34:00Z">
                                  <w:rPr>
                                    <w:rFonts w:ascii="Times New Roman" w:hAnsi="Times New Roman" w:cs="Times New Roman"/>
                                    <w:b/>
                                    <w:i/>
                                    <w:sz w:val="16"/>
                                  </w:rPr>
                                </w:rPrChange>
                              </w:rPr>
                              <w:t xml:space="preserve">. </w:t>
                            </w:r>
                            <w:r w:rsidRPr="00CA4DC1">
                              <w:rPr>
                                <w:rFonts w:ascii="Times New Roman" w:hAnsi="Times New Roman" w:cs="Times New Roman"/>
                                <w:rPrChange w:id="160" w:author="Tom Freeman" w:date="2019-01-03T17:34:00Z">
                                  <w:rPr>
                                    <w:rFonts w:ascii="Times New Roman" w:hAnsi="Times New Roman" w:cs="Times New Roman"/>
                                    <w:sz w:val="16"/>
                                  </w:rPr>
                                </w:rPrChange>
                              </w:rPr>
                              <w:t xml:space="preserve">Hydrogen sulfide breakdown pathway. Hydrogen sulfide is transformed to sulfite and thiosulfate, via SQOR, ETHE1 and TST enzymes.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363ACA" id="Text Box 19" o:spid="_x0000_s1036" type="#_x0000_t202" style="position:absolute;left:0;text-align:left;margin-left:196.5pt;margin-top:295.35pt;width:317.25pt;height:54pt;z-index:-2516275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" stroked="f">
                <v:textbox>
                  <w:txbxContent>
                    <w:p w14:paraId="29539864" w14:textId="076A3CA0" w:rsidR="00B205CD" w:rsidRPr="00CA4DC1" w:rsidRDefault="00B205CD" w:rsidP="006A0AAA">
                      <w:pPr>
                        <w:jc w:val="both"/>
                        <w:rPr>
                          <w:rFonts w:ascii="Times New Roman" w:hAnsi="Times New Roman" w:cs="Times New Roman"/>
                          <w:rPrChange w:id="161" w:author="Tom Freeman" w:date="2019-01-03T17:34:00Z">
                            <w:rPr>
                              <w:rFonts w:ascii="Times New Roman" w:hAnsi="Times New Roman" w:cs="Times New Roman"/>
                              <w:sz w:val="16"/>
                            </w:rPr>
                          </w:rPrChange>
                        </w:rPr>
                      </w:pPr>
                      <w:r w:rsidRPr="00CA4DC1">
                        <w:rPr>
                          <w:rFonts w:ascii="Times New Roman" w:hAnsi="Times New Roman" w:cs="Times New Roman"/>
                          <w:b/>
                          <w:i/>
                          <w:rPrChange w:id="162" w:author="Tom Freeman" w:date="2019-01-03T17:34:00Z">
                            <w:rPr>
                              <w:rFonts w:ascii="Times New Roman" w:hAnsi="Times New Roman" w:cs="Times New Roman"/>
                              <w:b/>
                              <w:i/>
                              <w:sz w:val="16"/>
                            </w:rPr>
                          </w:rPrChange>
                        </w:rPr>
                        <w:t>Figure 1</w:t>
                      </w:r>
                      <w:r w:rsidR="00F76B2B" w:rsidRPr="00CA4DC1">
                        <w:rPr>
                          <w:rFonts w:ascii="Times New Roman" w:hAnsi="Times New Roman" w:cs="Times New Roman"/>
                          <w:b/>
                          <w:i/>
                          <w:rPrChange w:id="163" w:author="Tom Freeman" w:date="2019-01-03T17:34:00Z">
                            <w:rPr>
                              <w:rFonts w:ascii="Times New Roman" w:hAnsi="Times New Roman" w:cs="Times New Roman"/>
                              <w:b/>
                              <w:i/>
                              <w:sz w:val="16"/>
                            </w:rPr>
                          </w:rPrChange>
                        </w:rPr>
                        <w:t>1</w:t>
                      </w:r>
                      <w:r w:rsidRPr="00CA4DC1">
                        <w:rPr>
                          <w:rFonts w:ascii="Times New Roman" w:hAnsi="Times New Roman" w:cs="Times New Roman"/>
                          <w:b/>
                          <w:i/>
                          <w:rPrChange w:id="164" w:author="Tom Freeman" w:date="2019-01-03T17:34:00Z">
                            <w:rPr>
                              <w:rFonts w:ascii="Times New Roman" w:hAnsi="Times New Roman" w:cs="Times New Roman"/>
                              <w:b/>
                              <w:i/>
                              <w:sz w:val="16"/>
                            </w:rPr>
                          </w:rPrChange>
                        </w:rPr>
                        <w:t xml:space="preserve">. </w:t>
                      </w:r>
                      <w:r w:rsidRPr="00CA4DC1">
                        <w:rPr>
                          <w:rFonts w:ascii="Times New Roman" w:hAnsi="Times New Roman" w:cs="Times New Roman"/>
                          <w:rPrChange w:id="165" w:author="Tom Freeman" w:date="2019-01-03T17:34:00Z">
                            <w:rPr>
                              <w:rFonts w:ascii="Times New Roman" w:hAnsi="Times New Roman" w:cs="Times New Roman"/>
                              <w:sz w:val="16"/>
                            </w:rPr>
                          </w:rPrChange>
                        </w:rPr>
                        <w:t xml:space="preserve">Hydrogen sulfide breakdown pathway. Hydrogen sulfide is transformed to sulfite and thiosulfate, via SQOR, ETHE1 and TST enzymes. </w:t>
                      </w:r>
                    </w:p>
                  </w:txbxContent>
                </v:textbox>
                <w10:wrap type="tight" anchorx="margin"/>
              </v:shape>
            </w:pict>
          </mc:Fallback>
        </mc:AlternateContent>
      </w:r>
      <w:r w:rsidRPr="00CE63C6">
        <w:rPr>
          <w:rFonts w:ascii="Times New Roman" w:hAnsi="Times New Roman" w:cs="Times New Roman"/>
          <w:noProof/>
          <w:sz w:val="24"/>
        </w:rPr>
        <mc:AlternateContent>
          <mc:Choice Requires="wps">
            <w:drawing>
              <wp:anchor distT="45720" distB="45720" distL="114300" distR="114300" simplePos="0" relativeHeight="251686912" behindDoc="1" locked="0" layoutInCell="1" allowOverlap="1" wp14:anchorId="67B081C6" wp14:editId="7CDD10E9">
                <wp:simplePos x="0" y="0"/>
                <wp:positionH relativeFrom="margin">
                  <wp:posOffset>-501650</wp:posOffset>
                </wp:positionH>
                <wp:positionV relativeFrom="paragraph">
                  <wp:posOffset>3731895</wp:posOffset>
                </wp:positionV>
                <wp:extent cx="2827020" cy="1600200"/>
                <wp:effectExtent l="0" t="0" r="0" b="0"/>
                <wp:wrapTight wrapText="bothSides">
                  <wp:wrapPolygon edited="0">
                    <wp:start x="0" y="0"/>
                    <wp:lineTo x="0" y="21343"/>
                    <wp:lineTo x="21396" y="21343"/>
                    <wp:lineTo x="21396" y="0"/>
                    <wp:lineTo x="0" y="0"/>
                  </wp:wrapPolygon>
                </wp:wrapTight>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020" cy="1600200"/>
                        </a:xfrm>
                        <a:prstGeom prst="rect">
                          <a:avLst/>
                        </a:prstGeom>
                        <a:solidFill>
                          <a:srgbClr val="FFFFFF"/>
                        </a:solidFill>
                        <a:ln w="9525">
                          <a:noFill/>
                          <a:miter lim="800000"/>
                          <a:headEnd/>
                          <a:tailEnd/>
                        </a:ln>
                      </wps:spPr>
                      <wps:txbx>
                        <w:txbxContent>
                          <w:p w14:paraId="46DA7766" w14:textId="498C77F3" w:rsidR="00B205CD" w:rsidRPr="00CA4DC1" w:rsidRDefault="00B205CD" w:rsidP="006A0AAA">
                            <w:pPr>
                              <w:jc w:val="both"/>
                              <w:rPr>
                                <w:rFonts w:ascii="Times New Roman" w:hAnsi="Times New Roman" w:cs="Times New Roman"/>
                                <w:rPrChange w:id="166" w:author="Tom Freeman" w:date="2019-01-03T17:33:00Z">
                                  <w:rPr>
                                    <w:rFonts w:ascii="Times New Roman" w:hAnsi="Times New Roman" w:cs="Times New Roman"/>
                                    <w:sz w:val="16"/>
                                  </w:rPr>
                                </w:rPrChange>
                              </w:rPr>
                            </w:pPr>
                            <w:r w:rsidRPr="00CA4DC1">
                              <w:rPr>
                                <w:rFonts w:ascii="Times New Roman" w:hAnsi="Times New Roman" w:cs="Times New Roman"/>
                                <w:b/>
                                <w:i/>
                                <w:rPrChange w:id="167" w:author="Tom Freeman" w:date="2019-01-03T17:33:00Z">
                                  <w:rPr>
                                    <w:rFonts w:ascii="Times New Roman" w:hAnsi="Times New Roman" w:cs="Times New Roman"/>
                                    <w:b/>
                                    <w:i/>
                                    <w:sz w:val="16"/>
                                  </w:rPr>
                                </w:rPrChange>
                              </w:rPr>
                              <w:t xml:space="preserve">Figure </w:t>
                            </w:r>
                            <w:r w:rsidR="00F76B2B" w:rsidRPr="00CA4DC1">
                              <w:rPr>
                                <w:rFonts w:ascii="Times New Roman" w:hAnsi="Times New Roman" w:cs="Times New Roman"/>
                                <w:b/>
                                <w:i/>
                                <w:rPrChange w:id="168" w:author="Tom Freeman" w:date="2019-01-03T17:33:00Z">
                                  <w:rPr>
                                    <w:rFonts w:ascii="Times New Roman" w:hAnsi="Times New Roman" w:cs="Times New Roman"/>
                                    <w:b/>
                                    <w:i/>
                                    <w:sz w:val="16"/>
                                  </w:rPr>
                                </w:rPrChange>
                              </w:rPr>
                              <w:t>10</w:t>
                            </w:r>
                            <w:r w:rsidRPr="00CA4DC1">
                              <w:rPr>
                                <w:rFonts w:ascii="Times New Roman" w:hAnsi="Times New Roman" w:cs="Times New Roman"/>
                                <w:b/>
                                <w:i/>
                                <w:rPrChange w:id="169" w:author="Tom Freeman" w:date="2019-01-03T17:33:00Z">
                                  <w:rPr>
                                    <w:rFonts w:ascii="Times New Roman" w:hAnsi="Times New Roman" w:cs="Times New Roman"/>
                                    <w:b/>
                                    <w:i/>
                                    <w:sz w:val="16"/>
                                  </w:rPr>
                                </w:rPrChange>
                              </w:rPr>
                              <w:t xml:space="preserve">. </w:t>
                            </w:r>
                            <w:r w:rsidRPr="00CA4DC1">
                              <w:rPr>
                                <w:rFonts w:ascii="Times New Roman" w:hAnsi="Times New Roman" w:cs="Times New Roman"/>
                                <w:rPrChange w:id="170" w:author="Tom Freeman" w:date="2019-01-03T17:33:00Z">
                                  <w:rPr>
                                    <w:rFonts w:ascii="Times New Roman" w:hAnsi="Times New Roman" w:cs="Times New Roman"/>
                                    <w:sz w:val="16"/>
                                  </w:rPr>
                                </w:rPrChange>
                              </w:rPr>
                              <w:t xml:space="preserve">Simplified diagram of the hydrogen sulfide breakdown pathways. </w:t>
                            </w:r>
                            <w:r w:rsidR="00A21395" w:rsidRPr="00CA4DC1">
                              <w:rPr>
                                <w:rFonts w:ascii="Times New Roman" w:hAnsi="Times New Roman" w:cs="Times New Roman"/>
                                <w:rPrChange w:id="171" w:author="Tom Freeman" w:date="2019-01-03T17:33:00Z">
                                  <w:rPr>
                                    <w:rFonts w:ascii="Times New Roman" w:hAnsi="Times New Roman" w:cs="Times New Roman"/>
                                    <w:sz w:val="16"/>
                                  </w:rPr>
                                </w:rPrChange>
                              </w:rPr>
                              <w:t>H2S</w:t>
                            </w:r>
                            <w:r w:rsidRPr="00CA4DC1">
                              <w:rPr>
                                <w:rFonts w:ascii="Times New Roman" w:hAnsi="Times New Roman" w:cs="Times New Roman"/>
                                <w:rPrChange w:id="172" w:author="Tom Freeman" w:date="2019-01-03T17:33:00Z">
                                  <w:rPr>
                                    <w:rFonts w:ascii="Times New Roman" w:hAnsi="Times New Roman" w:cs="Times New Roman"/>
                                    <w:sz w:val="16"/>
                                  </w:rPr>
                                </w:rPrChange>
                              </w:rPr>
                              <w:t xml:space="preserve">, represented in ball and stick format, reacts with SQOR and forms SSH residues on it. These are removed by glutathione, which then forms either thiosulfate or sulfite via TST and ETHE1 enzymes. Sulfite can be further metabolised by the action of SUOX.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B081C6" id="Text Box 18" o:spid="_x0000_s1037" type="#_x0000_t202" style="position:absolute;left:0;text-align:left;margin-left:-39.5pt;margin-top:293.85pt;width:222.6pt;height:126pt;z-index:-2516295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" stroked="f">
                <v:textbox>
                  <w:txbxContent>
                    <w:p w14:paraId="46DA7766" w14:textId="498C77F3" w:rsidR="00B205CD" w:rsidRPr="00CA4DC1" w:rsidRDefault="00B205CD" w:rsidP="006A0AAA">
                      <w:pPr>
                        <w:jc w:val="both"/>
                        <w:rPr>
                          <w:rFonts w:ascii="Times New Roman" w:hAnsi="Times New Roman" w:cs="Times New Roman"/>
                          <w:rPrChange w:id="173" w:author="Tom Freeman" w:date="2019-01-03T17:33:00Z">
                            <w:rPr>
                              <w:rFonts w:ascii="Times New Roman" w:hAnsi="Times New Roman" w:cs="Times New Roman"/>
                              <w:sz w:val="16"/>
                            </w:rPr>
                          </w:rPrChange>
                        </w:rPr>
                      </w:pPr>
                      <w:r w:rsidRPr="00CA4DC1">
                        <w:rPr>
                          <w:rFonts w:ascii="Times New Roman" w:hAnsi="Times New Roman" w:cs="Times New Roman"/>
                          <w:b/>
                          <w:i/>
                          <w:rPrChange w:id="174" w:author="Tom Freeman" w:date="2019-01-03T17:33:00Z">
                            <w:rPr>
                              <w:rFonts w:ascii="Times New Roman" w:hAnsi="Times New Roman" w:cs="Times New Roman"/>
                              <w:b/>
                              <w:i/>
                              <w:sz w:val="16"/>
                            </w:rPr>
                          </w:rPrChange>
                        </w:rPr>
                        <w:t xml:space="preserve">Figure </w:t>
                      </w:r>
                      <w:r w:rsidR="00F76B2B" w:rsidRPr="00CA4DC1">
                        <w:rPr>
                          <w:rFonts w:ascii="Times New Roman" w:hAnsi="Times New Roman" w:cs="Times New Roman"/>
                          <w:b/>
                          <w:i/>
                          <w:rPrChange w:id="175" w:author="Tom Freeman" w:date="2019-01-03T17:33:00Z">
                            <w:rPr>
                              <w:rFonts w:ascii="Times New Roman" w:hAnsi="Times New Roman" w:cs="Times New Roman"/>
                              <w:b/>
                              <w:i/>
                              <w:sz w:val="16"/>
                            </w:rPr>
                          </w:rPrChange>
                        </w:rPr>
                        <w:t>10</w:t>
                      </w:r>
                      <w:r w:rsidRPr="00CA4DC1">
                        <w:rPr>
                          <w:rFonts w:ascii="Times New Roman" w:hAnsi="Times New Roman" w:cs="Times New Roman"/>
                          <w:b/>
                          <w:i/>
                          <w:rPrChange w:id="176" w:author="Tom Freeman" w:date="2019-01-03T17:33:00Z">
                            <w:rPr>
                              <w:rFonts w:ascii="Times New Roman" w:hAnsi="Times New Roman" w:cs="Times New Roman"/>
                              <w:b/>
                              <w:i/>
                              <w:sz w:val="16"/>
                            </w:rPr>
                          </w:rPrChange>
                        </w:rPr>
                        <w:t xml:space="preserve">. </w:t>
                      </w:r>
                      <w:r w:rsidRPr="00CA4DC1">
                        <w:rPr>
                          <w:rFonts w:ascii="Times New Roman" w:hAnsi="Times New Roman" w:cs="Times New Roman"/>
                          <w:rPrChange w:id="177" w:author="Tom Freeman" w:date="2019-01-03T17:33:00Z">
                            <w:rPr>
                              <w:rFonts w:ascii="Times New Roman" w:hAnsi="Times New Roman" w:cs="Times New Roman"/>
                              <w:sz w:val="16"/>
                            </w:rPr>
                          </w:rPrChange>
                        </w:rPr>
                        <w:t xml:space="preserve">Simplified diagram of the hydrogen sulfide breakdown pathways. </w:t>
                      </w:r>
                      <w:r w:rsidR="00A21395" w:rsidRPr="00CA4DC1">
                        <w:rPr>
                          <w:rFonts w:ascii="Times New Roman" w:hAnsi="Times New Roman" w:cs="Times New Roman"/>
                          <w:rPrChange w:id="178" w:author="Tom Freeman" w:date="2019-01-03T17:33:00Z">
                            <w:rPr>
                              <w:rFonts w:ascii="Times New Roman" w:hAnsi="Times New Roman" w:cs="Times New Roman"/>
                              <w:sz w:val="16"/>
                            </w:rPr>
                          </w:rPrChange>
                        </w:rPr>
                        <w:t>H2S</w:t>
                      </w:r>
                      <w:r w:rsidRPr="00CA4DC1">
                        <w:rPr>
                          <w:rFonts w:ascii="Times New Roman" w:hAnsi="Times New Roman" w:cs="Times New Roman"/>
                          <w:rPrChange w:id="179" w:author="Tom Freeman" w:date="2019-01-03T17:33:00Z">
                            <w:rPr>
                              <w:rFonts w:ascii="Times New Roman" w:hAnsi="Times New Roman" w:cs="Times New Roman"/>
                              <w:sz w:val="16"/>
                            </w:rPr>
                          </w:rPrChange>
                        </w:rPr>
                        <w:t xml:space="preserve">, represented in ball and stick format, reacts with SQOR and forms SSH residues on it. These are removed by glutathione, which then forms either thiosulfate or sulfite via TST and ETHE1 enzymes. Sulfite can be further metabolised by the action of SUOX.  </w:t>
                      </w:r>
                    </w:p>
                  </w:txbxContent>
                </v:textbox>
                <w10:wrap type="tight" anchorx="margin"/>
              </v:shape>
            </w:pict>
          </mc:Fallback>
        </mc:AlternateContent>
      </w:r>
      <w:r w:rsidR="001311F8" w:rsidRPr="00CE63C6">
        <w:rPr>
          <w:rFonts w:ascii="Times New Roman" w:hAnsi="Times New Roman" w:cs="Times New Roman"/>
          <w:noProof/>
        </w:rPr>
        <w:drawing>
          <wp:anchor distT="0" distB="0" distL="114300" distR="114300" simplePos="0" relativeHeight="251682816" behindDoc="1" locked="0" layoutInCell="1" allowOverlap="1" wp14:anchorId="480216A3" wp14:editId="5531B3E1">
            <wp:simplePos x="0" y="0"/>
            <wp:positionH relativeFrom="column">
              <wp:posOffset>2508885</wp:posOffset>
            </wp:positionH>
            <wp:positionV relativeFrom="paragraph">
              <wp:posOffset>1524635</wp:posOffset>
            </wp:positionV>
            <wp:extent cx="4070985" cy="2042160"/>
            <wp:effectExtent l="0" t="0" r="5715" b="0"/>
            <wp:wrapTight wrapText="bothSides">
              <wp:wrapPolygon edited="0">
                <wp:start x="0" y="0"/>
                <wp:lineTo x="0" y="21358"/>
                <wp:lineTo x="21529" y="21358"/>
                <wp:lineTo x="21529" y="0"/>
                <wp:lineTo x="0" y="0"/>
              </wp:wrapPolygon>
            </wp:wrapTight>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cstate="print">
                      <a:extLst>
                        <a:ext uri="{28A0092B-C50C-407E-A947-70E740481C1C}">
                          <a14:useLocalDpi xmlns:a14="http://schemas.microsoft.com/office/drawing/2010/main" val="0"/>
                        </a:ext>
                      </a:extLst>
                    </a:blip>
                    <a:stretch>
                      <a:fillRect/>
                    </a:stretch>
                  </pic:blipFill>
                  <pic:spPr>
                    <a:xfrm>
                      <a:off x="0" y="0"/>
                      <a:ext cx="4070985" cy="2042160"/>
                    </a:xfrm>
                    <a:prstGeom prst="rect">
                      <a:avLst/>
                    </a:prstGeom>
                  </pic:spPr>
                </pic:pic>
              </a:graphicData>
            </a:graphic>
            <wp14:sizeRelH relativeFrom="margin">
              <wp14:pctWidth>0</wp14:pctWidth>
            </wp14:sizeRelH>
            <wp14:sizeRelV relativeFrom="margin">
              <wp14:pctHeight>0</wp14:pctHeight>
            </wp14:sizeRelV>
          </wp:anchor>
        </w:drawing>
      </w:r>
      <w:r w:rsidR="001311F8" w:rsidRPr="00CE63C6">
        <w:rPr>
          <w:rFonts w:ascii="Times New Roman" w:hAnsi="Times New Roman" w:cs="Times New Roman"/>
          <w:noProof/>
        </w:rPr>
        <w:drawing>
          <wp:anchor distT="0" distB="0" distL="114300" distR="114300" simplePos="0" relativeHeight="251681792" behindDoc="1" locked="0" layoutInCell="1" allowOverlap="1" wp14:anchorId="25DF408D" wp14:editId="1C6DA4CD">
            <wp:simplePos x="0" y="0"/>
            <wp:positionH relativeFrom="margin">
              <wp:posOffset>-554355</wp:posOffset>
            </wp:positionH>
            <wp:positionV relativeFrom="paragraph">
              <wp:posOffset>1539875</wp:posOffset>
            </wp:positionV>
            <wp:extent cx="2701290" cy="2011680"/>
            <wp:effectExtent l="0" t="0" r="3810" b="7620"/>
            <wp:wrapTight wrapText="bothSides">
              <wp:wrapPolygon edited="0">
                <wp:start x="0" y="0"/>
                <wp:lineTo x="0" y="21477"/>
                <wp:lineTo x="21478" y="21477"/>
                <wp:lineTo x="21478"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cstate="print">
                      <a:extLst>
                        <a:ext uri="{28A0092B-C50C-407E-A947-70E740481C1C}">
                          <a14:useLocalDpi xmlns:a14="http://schemas.microsoft.com/office/drawing/2010/main" val="0"/>
                        </a:ext>
                      </a:extLst>
                    </a:blip>
                    <a:stretch>
                      <a:fillRect/>
                    </a:stretch>
                  </pic:blipFill>
                  <pic:spPr>
                    <a:xfrm>
                      <a:off x="0" y="0"/>
                      <a:ext cx="2701290" cy="2011680"/>
                    </a:xfrm>
                    <a:prstGeom prst="rect">
                      <a:avLst/>
                    </a:prstGeom>
                  </pic:spPr>
                </pic:pic>
              </a:graphicData>
            </a:graphic>
            <wp14:sizeRelH relativeFrom="margin">
              <wp14:pctWidth>0</wp14:pctWidth>
            </wp14:sizeRelH>
            <wp14:sizeRelV relativeFrom="margin">
              <wp14:pctHeight>0</wp14:pctHeight>
            </wp14:sizeRelV>
          </wp:anchor>
        </w:drawing>
      </w:r>
      <w:r w:rsidR="00D407DC" w:rsidRPr="00CE63C6">
        <w:rPr>
          <w:rFonts w:ascii="Times New Roman" w:hAnsi="Times New Roman" w:cs="Times New Roman"/>
          <w:sz w:val="24"/>
        </w:rPr>
        <w:t xml:space="preserve">While much attention has been given to </w:t>
      </w:r>
      <w:r w:rsidR="00A21395" w:rsidRPr="00CE63C6">
        <w:rPr>
          <w:rFonts w:ascii="Times New Roman" w:hAnsi="Times New Roman" w:cs="Times New Roman"/>
          <w:sz w:val="24"/>
        </w:rPr>
        <w:t>H</w:t>
      </w:r>
      <w:r w:rsidR="00A21395" w:rsidRPr="00CE63C6">
        <w:rPr>
          <w:rFonts w:ascii="Times New Roman" w:hAnsi="Times New Roman" w:cs="Times New Roman"/>
          <w:sz w:val="24"/>
          <w:vertAlign w:val="subscript"/>
        </w:rPr>
        <w:t>2</w:t>
      </w:r>
      <w:r w:rsidR="00A21395" w:rsidRPr="00CE63C6">
        <w:rPr>
          <w:rFonts w:ascii="Times New Roman" w:hAnsi="Times New Roman" w:cs="Times New Roman"/>
          <w:sz w:val="24"/>
        </w:rPr>
        <w:t>S</w:t>
      </w:r>
      <w:r w:rsidR="00D407DC" w:rsidRPr="00CE63C6">
        <w:rPr>
          <w:rFonts w:ascii="Times New Roman" w:hAnsi="Times New Roman" w:cs="Times New Roman"/>
          <w:sz w:val="24"/>
        </w:rPr>
        <w:t xml:space="preserve"> biological function and its synthesis, its breakdown pathway has been largely ignored</w:t>
      </w:r>
      <w:r w:rsidR="00D407DC" w:rsidRPr="00CE63C6">
        <w:rPr>
          <w:rFonts w:ascii="Times New Roman" w:hAnsi="Times New Roman" w:cs="Times New Roman"/>
          <w:sz w:val="24"/>
        </w:rPr>
        <w:fldChar w:fldCharType="begin" w:fldLock="1"/>
      </w:r>
      <w:r w:rsidR="002B63A2">
        <w:rPr>
          <w:rFonts w:ascii="Times New Roman" w:hAnsi="Times New Roman" w:cs="Times New Roman"/>
          <w:sz w:val="24"/>
        </w:rPr>
        <w:instrText>ADDIN CSL_CITATION {"citationItems":[{"id":"ITEM-1","itemData":{"DOI":"10.1007/s00018-016-2406-8","ISSN":"1420-9071","PMID":"27844098","abstract":"Hydrogen sulfide (H2S) has profound biological effects within living organisms and is now increasingly being considered alongside other gaseous signalling molecules, such as nitric oxide (NO) and carbon monoxide (CO). Conventional use of pharmacological and molecular approaches has spawned a rapidly growing research field that has identified H2S as playing a functional role in cell-signalling and post-translational modifications. Recently, a number of laboratories have reported the use of siRNA methodologies and genetic mouse models to mimic the loss of function of genes involved in the biosynthesis and degradation of H2S within tissues. Studies utilising these systems are revealing new insights into the biology of H2S within the cardiovascular system, inflammatory disease, and in cell signalling. In light of this work, the current review will describe recent advances in H2S research made possible by the use of molecular approaches and genetic mouse models with perturbed capacities to generate or detoxify physiological levels of H2S gas within tissues.","author":[{"dropping-particle":"","family":"Rose","given":"Peter","non-dropping-particle":"","parse-names":false,"suffix":""},{"dropping-particle":"","family":"Moore","given":"Philip K","non-dropping-particle":"","parse-names":false,"suffix":""},{"dropping-particle":"","family":"Zhu","given":"Yi Zhun","non-dropping-particle":"","parse-names":false,"suffix":""}],"container-title":"Cellular and Molecular Life Sciences","id":"ITEM-1","issue":"8","issued":{"date-parts":[["2017"]]},"page":"1391-1412","publisher":"Springer","title":"H2S biosynthesis and catabolism: new insights from molecular studies.","type":"article-journal","volume":"74"},"uris":["http://www.mendeley.com/documents/?uuid=050b7036-4ee7-3724-9cad-3af3957f0787"]}],"mendeley":{"formattedCitation":"&lt;sup&gt;15&lt;/sup&gt;","plainTextFormattedCitation":"15","previouslyFormattedCitation":"&lt;sup&gt;15&lt;/sup&gt;"},"properties":{"noteIndex":0},"schema":"https://github.com/citation-style-language/schema/raw/master/csl-citation.json"}</w:instrText>
      </w:r>
      <w:r w:rsidR="00D407DC" w:rsidRPr="00CE63C6">
        <w:rPr>
          <w:rFonts w:ascii="Times New Roman" w:hAnsi="Times New Roman" w:cs="Times New Roman"/>
          <w:sz w:val="24"/>
        </w:rPr>
        <w:fldChar w:fldCharType="separate"/>
      </w:r>
      <w:r w:rsidR="001009FC" w:rsidRPr="001009FC">
        <w:rPr>
          <w:rFonts w:ascii="Times New Roman" w:hAnsi="Times New Roman" w:cs="Times New Roman"/>
          <w:noProof/>
          <w:sz w:val="24"/>
          <w:vertAlign w:val="superscript"/>
        </w:rPr>
        <w:t>15</w:t>
      </w:r>
      <w:r w:rsidR="00D407DC" w:rsidRPr="00CE63C6">
        <w:rPr>
          <w:rFonts w:ascii="Times New Roman" w:hAnsi="Times New Roman" w:cs="Times New Roman"/>
          <w:sz w:val="24"/>
        </w:rPr>
        <w:fldChar w:fldCharType="end"/>
      </w:r>
      <w:r w:rsidR="00D407DC" w:rsidRPr="00CE63C6">
        <w:rPr>
          <w:rFonts w:ascii="Times New Roman" w:hAnsi="Times New Roman" w:cs="Times New Roman"/>
          <w:sz w:val="24"/>
        </w:rPr>
        <w:t xml:space="preserve">. </w:t>
      </w:r>
      <w:r w:rsidR="0023523E" w:rsidRPr="00CE63C6">
        <w:rPr>
          <w:rFonts w:ascii="Times New Roman" w:hAnsi="Times New Roman" w:cs="Times New Roman"/>
          <w:sz w:val="24"/>
        </w:rPr>
        <w:t>Nevertheless, there has been some research in this area, looking at m</w:t>
      </w:r>
      <w:r w:rsidR="003940A5" w:rsidRPr="00CE63C6">
        <w:rPr>
          <w:rFonts w:ascii="Times New Roman" w:hAnsi="Times New Roman" w:cs="Times New Roman"/>
          <w:sz w:val="24"/>
        </w:rPr>
        <w:t>ouse</w:t>
      </w:r>
      <w:r w:rsidR="0023523E" w:rsidRPr="00CE63C6">
        <w:rPr>
          <w:rFonts w:ascii="Times New Roman" w:hAnsi="Times New Roman" w:cs="Times New Roman"/>
          <w:sz w:val="24"/>
        </w:rPr>
        <w:t xml:space="preserve"> knock-outs of the</w:t>
      </w:r>
      <w:r w:rsidR="003940A5" w:rsidRPr="00CE63C6">
        <w:rPr>
          <w:rFonts w:ascii="Times New Roman" w:hAnsi="Times New Roman" w:cs="Times New Roman"/>
          <w:sz w:val="24"/>
        </w:rPr>
        <w:t xml:space="preserve"> enzymes involved. ETHE1 K/O mice die from sulf</w:t>
      </w:r>
      <w:r w:rsidR="001E6164">
        <w:rPr>
          <w:rFonts w:ascii="Times New Roman" w:hAnsi="Times New Roman" w:cs="Times New Roman"/>
          <w:sz w:val="24"/>
        </w:rPr>
        <w:t>ide</w:t>
      </w:r>
      <w:r w:rsidR="003940A5" w:rsidRPr="00CE63C6">
        <w:rPr>
          <w:rFonts w:ascii="Times New Roman" w:hAnsi="Times New Roman" w:cs="Times New Roman"/>
          <w:sz w:val="24"/>
        </w:rPr>
        <w:t xml:space="preserve"> toxicity after 4 weeks, showing the importance of this pathway in H2S breakdown</w:t>
      </w:r>
      <w:r w:rsidR="003940A5" w:rsidRPr="00CE63C6">
        <w:rPr>
          <w:rFonts w:ascii="Times New Roman" w:hAnsi="Times New Roman" w:cs="Times New Roman"/>
          <w:sz w:val="24"/>
        </w:rPr>
        <w:fldChar w:fldCharType="begin" w:fldLock="1"/>
      </w:r>
      <w:r w:rsidR="002B63A2">
        <w:rPr>
          <w:rFonts w:ascii="Times New Roman" w:hAnsi="Times New Roman" w:cs="Times New Roman"/>
          <w:sz w:val="24"/>
        </w:rPr>
        <w:instrText>ADDIN CSL_CITATION {"citationItems":[{"id":"ITEM-1","itemData":{"DOI":"10.1038/nm.1907","ISSN":"1078-8956","PMID":"19136963","abstract":"Ethylmalonic encephalopathy is an autosomal recessive, invariably fatal disorder characterized by early-onset encephalopathy, microangiopathy, chronic diarrhea, defective cytochrome c oxidase (COX) in muscle and brain, high concentrations of C4 and C5 acylcarnitines in blood and high excretion of ethylmalonic acid in urine. ETHE1, a gene encoding a beta-lactamase-like, iron-coordinating metalloprotein, is mutated in ethylmalonic encephalopathy. In bacteria, ETHE1-like sequences are in the same operon of, or fused with, orthologs of TST, the gene encoding rhodanese, a sulfurtransferase. In eukaryotes, both ETHE1 and rhodanese are located within the mitochondrial matrix. We created a Ethe1(-/-) mouse that showed the cardinal features of ethylmalonic encephalopathy. We found that thiosulfate was excreted in massive amounts in urine of both Ethe1(-/-) mice and humans with ethylmalonic encephalopathy. High thiosulfate and sulfide concentrations were present in Ethe1(-/-) mouse tissues. Sulfide is a powerful inhibitor of COX and short-chain fatty acid oxidation, with vasoactive and vasotoxic effects that explain the microangiopathy in ethylmalonic encephalopathy patients. Sulfide is detoxified by a mitochondrial pathway that includes a sulfur dioxygenase. Sulfur dioxygenase activity was absent in Ethe1(-/-) mice, whereas it was markedly increased by ETHE1 overexpression in HeLa cells and Escherichia coli. Therefore, ETHE1 is a mitochondrial sulfur dioxygenase involved in catabolism of sulfide that accumulates to toxic levels in ethylmalonic encephalopathy.","author":[{"dropping-particle":"","family":"Tiranti","given":"Valeria","non-dropping-particle":"","parse-names":false,"suffix":""},{"dropping-particle":"","family":"Viscomi","given":"Carlo","non-dropping-particle":"","parse-names":false,"suffix":""},{"dropping-particle":"","family":"Hildebrandt","given":"Tatjana","non-dropping-particle":"","parse-names":false,"suffix":""},{"dropping-particle":"","family":"Meo","given":"Ivano","non-dropping-particle":"Di","parse-names":false,"suffix":""},{"dropping-particle":"","family":"Mineri","given":"Rossana","non-dropping-particle":"","parse-names":false,"suffix":""},{"dropping-particle":"","family":"Tiveron","given":"Cecilia","non-dropping-particle":"","parse-names":false,"suffix":""},{"dropping-particle":"","family":"D Levitt","given":"Michael","non-dropping-particle":"","parse-names":false,"suffix":""},{"dropping-particle":"","family":"Prelle","given":"Alessandro","non-dropping-particle":"","parse-names":false,"suffix":""},{"dropping-particle":"","family":"Fagiolari","given":"Gigliola","non-dropping-particle":"","parse-names":false,"suffix":""},{"dropping-particle":"","family":"Rimoldi","given":"Marco","non-dropping-particle":"","parse-names":false,"suffix":""},{"dropping-particle":"","family":"Zeviani","given":"Massimo","non-dropping-particle":"","parse-names":false,"suffix":""}],"container-title":"Nature Medicine","id":"ITEM-1","issue":"2","issued":{"date-parts":[["2009","2","11"]]},"page":"200-205","title":"Loss of ETHE1, a mitochondrial dioxygenase, causes fatal sulfide toxicity in ethylmalonic encephalopathy","type":"article-journal","volume":"15"},"uris":["http://www.mendeley.com/documents/?uuid=0db189bd-a60f-3289-b8b1-bc291ce61dda"]}],"mendeley":{"formattedCitation":"&lt;sup&gt;16&lt;/sup&gt;","plainTextFormattedCitation":"16","previouslyFormattedCitation":"&lt;sup&gt;16&lt;/sup&gt;"},"properties":{"noteIndex":0},"schema":"https://github.com/citation-style-language/schema/raw/master/csl-citation.json"}</w:instrText>
      </w:r>
      <w:r w:rsidR="003940A5" w:rsidRPr="00CE63C6">
        <w:rPr>
          <w:rFonts w:ascii="Times New Roman" w:hAnsi="Times New Roman" w:cs="Times New Roman"/>
          <w:sz w:val="24"/>
        </w:rPr>
        <w:fldChar w:fldCharType="separate"/>
      </w:r>
      <w:r w:rsidR="001009FC" w:rsidRPr="001009FC">
        <w:rPr>
          <w:rFonts w:ascii="Times New Roman" w:hAnsi="Times New Roman" w:cs="Times New Roman"/>
          <w:noProof/>
          <w:sz w:val="24"/>
          <w:vertAlign w:val="superscript"/>
        </w:rPr>
        <w:t>16</w:t>
      </w:r>
      <w:r w:rsidR="003940A5" w:rsidRPr="00CE63C6">
        <w:rPr>
          <w:rFonts w:ascii="Times New Roman" w:hAnsi="Times New Roman" w:cs="Times New Roman"/>
          <w:sz w:val="24"/>
        </w:rPr>
        <w:fldChar w:fldCharType="end"/>
      </w:r>
      <w:r w:rsidR="003940A5" w:rsidRPr="00CE63C6">
        <w:rPr>
          <w:rFonts w:ascii="Times New Roman" w:hAnsi="Times New Roman" w:cs="Times New Roman"/>
          <w:sz w:val="24"/>
        </w:rPr>
        <w:t xml:space="preserve">. </w:t>
      </w:r>
      <w:r w:rsidR="00CA3A6F" w:rsidRPr="00CE63C6">
        <w:rPr>
          <w:rFonts w:ascii="Times New Roman" w:hAnsi="Times New Roman" w:cs="Times New Roman"/>
          <w:sz w:val="24"/>
        </w:rPr>
        <w:t>Ongoing work at Prof Morton’s lab in the Edinburgh University Centre for Cardiovascular Science is looking at the effects of a TST K/O in mice</w:t>
      </w:r>
      <w:r w:rsidR="00232D5C" w:rsidRPr="00CE63C6">
        <w:rPr>
          <w:rFonts w:ascii="Times New Roman" w:hAnsi="Times New Roman" w:cs="Times New Roman"/>
          <w:sz w:val="24"/>
        </w:rPr>
        <w:fldChar w:fldCharType="begin" w:fldLock="1"/>
      </w:r>
      <w:r w:rsidR="002B63A2">
        <w:rPr>
          <w:rFonts w:ascii="Times New Roman" w:hAnsi="Times New Roman" w:cs="Times New Roman"/>
          <w:sz w:val="24"/>
        </w:rPr>
        <w:instrText>ADDIN CSL_CITATION {"citationItems":[{"id":"ITEM-1","itemData":{"DOI":"10.1038/nm.4115","ISSN":"1078-8956","PMID":"27270587","abstract":"The discovery of genetic mechanisms for resistance to obesity and diabetes may illuminate new therapeutic strategies for the treatment of this global health challenge. We used the polygenic 'lean' mouse model, which has been selected for low adiposity over 60 generations, to identify mitochondrial thiosulfate sulfurtransferase (Tst; also known as rhodanese) as a candidate obesity-resistance gene with selectively increased expression in adipocytes. Elevated adipose Tst expression correlated with indices of metabolic health across diverse mouse strains. Transgenic overexpression of Tst in adipocytes protected mice from diet-induced obesity and insulin-resistant diabetes. Tst-deficient mice showed markedly exacerbated diabetes, whereas pharmacological activation of TST ameliorated diabetes in mice. Mechanistically, TST selectively augmented mitochondrial function combined with degradation of reactive oxygen species and sulfide. In humans, TST mRNA expression in adipose tissue correlated positively with insulin sensitivity in adipose tissue and negatively with fat mass. Thus, the genetic identification of Tst as a beneficial regulator of adipocyte mitochondrial function may have therapeutic significance for individuals with type 2 diabetes.","author":[{"dropping-particle":"","family":"Morton","given":"Nicholas M","non-dropping-particle":"","parse-names":false,"suffix":""},{"dropping-particle":"","family":"Beltram","given":"Jasmina","non-dropping-particle":"","parse-names":false,"suffix":""},{"dropping-particle":"","family":"Carter","given":"Roderick N","non-dropping-particle":"","parse-names":false,"suffix":""},{"dropping-particle":"","family":"Michailidou","given":"Zoi","non-dropping-particle":"","parse-names":false,"suffix":""},{"dropping-particle":"","family":"Gorjanc","given":"Gregor","non-dropping-particle":"","parse-names":false,"suffix":""},{"dropping-particle":"","family":"McFadden","given":"Clare","non-dropping-particle":"","parse-names":false,"suffix":""},{"dropping-particle":"","family":"Barrios-Llerena","given":"Martin E","non-dropping-particle":"","parse-names":false,"suffix":""},{"dropping-particle":"","family":"Rodriguez-Cuenca","given":"Sergio","non-dropping-particle":"","parse-names":false,"suffix":""},{"dropping-particle":"","family":"Gibbins","given":"Matthew T G","non-dropping-particle":"","parse-names":false,"suffix":""},{"dropping-particle":"","family":"Aird","given":"Rhona E","non-dropping-particle":"","parse-names":false,"suffix":""},{"dropping-particle":"","family":"Moreno-Navarrete","given":"José Maria","non-dropping-particle":"","parse-names":false,"suffix":""},{"dropping-particle":"","family":"Munger","given":"Steven C","non-dropping-particle":"","parse-names":false,"suffix":""},{"dropping-particle":"","family":"Svenson","given":"Karen L","non-dropping-particle":"","parse-names":false,"suffix":""},{"dropping-particle":"","family":"Gastaldello","given":"Annalisa","non-dropping-particle":"","parse-names":false,"suffix":""},{"dropping-particle":"","family":"Ramage","given":"Lynne","non-dropping-particle":"","parse-names":false,"suffix":""},{"dropping-particle":"","family":"Naredo","given":"Gregorio","non-dropping-particle":"","parse-names":false,"suffix":""},{"dropping-particle":"","family":"Zeyda","given":"Maximilian","non-dropping-particle":"","parse-names":false,"suffix":""},{"dropping-particle":"V","family":"Wang","given":"Zhao","non-dropping-particle":"","parse-names":false,"suffix":""},{"dropping-particle":"","family":"Howie","given":"Alexander F","non-dropping-particle":"","parse-names":false,"suffix":""},{"dropping-particle":"","family":"Saari","given":"Aila","non-dropping-particle":"","parse-names":false,"suffix":""},{"dropping-particle":"","family":"Sipilä","given":"Petra","non-dropping-particle":"","parse-names":false,"suffix":""},{"dropping-particle":"","family":"Stulnig","given":"Thomas M","non-dropping-particle":"","parse-names":false,"suffix":""},{"dropping-particle":"","family":"Gudnason","given":"Vilmundur","non-dropping-particle":"","parse-names":false,"suffix":""},{"dropping-particle":"","family":"Kenyon","given":"Christopher J","non-dropping-particle":"","parse-names":false,"suffix":""},{"dropping-particle":"","family":"Seckl","given":"Jonathan R","non-dropping-particle":"","parse-names":false,"suffix":""},{"dropping-particle":"","family":"Walker","given":"Brian R","non-dropping-particle":"","parse-names":false,"suffix":""},{"dropping-particle":"","family":"Webster","given":"Scott P","non-dropping-particle":"","parse-names":false,"suffix":""},{"dropping-particle":"","family":"Dunbar","given":"Donald R","non-dropping-particle":"","parse-names":false,"suffix":""},{"dropping-particle":"","family":"Churchill","given":"Gary A","non-dropping-particle":"","parse-names":false,"suffix":""},{"dropping-particle":"","family":"Vidal-Puig","given":"Antonio","non-dropping-particle":"","parse-names":false,"suffix":""},{"dropping-particle":"","family":"Fernandez-Real","given":"José Manuel","non-dropping-particle":"","parse-names":false,"suffix":""},{"dropping-particle":"","family":"Emilsson","given":"Valur","non-dropping-particle":"","parse-names":false,"suffix":""},{"dropping-particle":"","family":"Horvat","given":"Simon","non-dropping-particle":"","parse-names":false,"suffix":""}],"container-title":"Nature Medicine","id":"ITEM-1","issue":"7","issued":{"date-parts":[["2016","7","6"]]},"page":"771-779","title":"Genetic identification of thiosulfate sulfurtransferase as an adipocyte-expressed antidiabetic target in mice selected for leanness","type":"article-journal","volume":"22"},"uris":["http://www.mendeley.com/documents/?uuid=f717d5e2-98c0-380e-b5bc-b2428c900873"]}],"mendeley":{"formattedCitation":"&lt;sup&gt;17&lt;/sup&gt;","plainTextFormattedCitation":"17","previouslyFormattedCitation":"&lt;sup&gt;17&lt;/sup&gt;"},"properties":{"noteIndex":0},"schema":"https://github.com/citation-style-language/schema/raw/master/csl-citation.json"}</w:instrText>
      </w:r>
      <w:r w:rsidR="00232D5C" w:rsidRPr="00CE63C6">
        <w:rPr>
          <w:rFonts w:ascii="Times New Roman" w:hAnsi="Times New Roman" w:cs="Times New Roman"/>
          <w:sz w:val="24"/>
        </w:rPr>
        <w:fldChar w:fldCharType="separate"/>
      </w:r>
      <w:r w:rsidR="001009FC" w:rsidRPr="001009FC">
        <w:rPr>
          <w:rFonts w:ascii="Times New Roman" w:hAnsi="Times New Roman" w:cs="Times New Roman"/>
          <w:noProof/>
          <w:sz w:val="24"/>
          <w:vertAlign w:val="superscript"/>
        </w:rPr>
        <w:t>17</w:t>
      </w:r>
      <w:r w:rsidR="00232D5C" w:rsidRPr="00CE63C6">
        <w:rPr>
          <w:rFonts w:ascii="Times New Roman" w:hAnsi="Times New Roman" w:cs="Times New Roman"/>
          <w:sz w:val="24"/>
        </w:rPr>
        <w:fldChar w:fldCharType="end"/>
      </w:r>
      <w:r w:rsidR="00CA3A6F" w:rsidRPr="00CE63C6">
        <w:rPr>
          <w:rFonts w:ascii="Times New Roman" w:hAnsi="Times New Roman" w:cs="Times New Roman"/>
          <w:sz w:val="24"/>
        </w:rPr>
        <w:t xml:space="preserve">, which so far show an increased level of sulfide without toxicity and </w:t>
      </w:r>
      <w:r w:rsidR="00712E85">
        <w:rPr>
          <w:rFonts w:ascii="Times New Roman" w:hAnsi="Times New Roman" w:cs="Times New Roman"/>
          <w:sz w:val="24"/>
        </w:rPr>
        <w:t xml:space="preserve">possible </w:t>
      </w:r>
      <w:r w:rsidR="00444303" w:rsidRPr="00CE63C6">
        <w:rPr>
          <w:rFonts w:ascii="Times New Roman" w:hAnsi="Times New Roman" w:cs="Times New Roman"/>
          <w:sz w:val="24"/>
        </w:rPr>
        <w:t xml:space="preserve">vasoprotective effects </w:t>
      </w:r>
      <w:r w:rsidR="005958DD" w:rsidRPr="00CE63C6">
        <w:rPr>
          <w:rFonts w:ascii="Times New Roman" w:hAnsi="Times New Roman" w:cs="Times New Roman"/>
          <w:sz w:val="24"/>
        </w:rPr>
        <w:t>(unpublished results)</w:t>
      </w:r>
      <w:r w:rsidR="00232D5C" w:rsidRPr="00CE63C6">
        <w:rPr>
          <w:rFonts w:ascii="Times New Roman" w:hAnsi="Times New Roman" w:cs="Times New Roman"/>
          <w:sz w:val="24"/>
        </w:rPr>
        <w:t>.</w:t>
      </w:r>
      <w:r w:rsidR="00EB3108" w:rsidRPr="00CE63C6">
        <w:rPr>
          <w:rFonts w:ascii="Times New Roman" w:hAnsi="Times New Roman" w:cs="Times New Roman"/>
          <w:sz w:val="24"/>
        </w:rPr>
        <w:t xml:space="preserve"> </w:t>
      </w:r>
    </w:p>
    <w:p w14:paraId="79854B1B" w14:textId="0EF0CFCA" w:rsidR="006A0AAA" w:rsidRPr="00CE63C6" w:rsidRDefault="006A0AAA" w:rsidP="00F75036">
      <w:pPr>
        <w:ind w:left="360"/>
        <w:jc w:val="both"/>
        <w:rPr>
          <w:rFonts w:ascii="Times New Roman" w:hAnsi="Times New Roman" w:cs="Times New Roman"/>
          <w:sz w:val="24"/>
        </w:rPr>
      </w:pPr>
    </w:p>
    <w:p w14:paraId="3F556087" w14:textId="16930AE7" w:rsidR="006A0AAA" w:rsidRPr="00CE63C6" w:rsidRDefault="006A0AAA" w:rsidP="006A0AAA">
      <w:pPr>
        <w:ind w:left="360"/>
        <w:rPr>
          <w:rFonts w:ascii="Times New Roman" w:hAnsi="Times New Roman" w:cs="Times New Roman"/>
        </w:rPr>
      </w:pPr>
    </w:p>
    <w:p w14:paraId="42D0DFBA" w14:textId="6EA3359B" w:rsidR="006A0AAA" w:rsidRPr="00CE63C6" w:rsidRDefault="006A0AAA" w:rsidP="006A0AAA">
      <w:pPr>
        <w:ind w:left="360"/>
        <w:rPr>
          <w:rFonts w:ascii="Times New Roman" w:hAnsi="Times New Roman" w:cs="Times New Roman"/>
        </w:rPr>
      </w:pPr>
    </w:p>
    <w:p w14:paraId="11F12372" w14:textId="0F239A7E" w:rsidR="006A0AAA" w:rsidRPr="00CE63C6" w:rsidRDefault="006A0AAA" w:rsidP="006A0AAA">
      <w:pPr>
        <w:ind w:left="360"/>
        <w:rPr>
          <w:rFonts w:ascii="Times New Roman" w:hAnsi="Times New Roman" w:cs="Times New Roman"/>
        </w:rPr>
      </w:pPr>
    </w:p>
    <w:p w14:paraId="1D2F24BB" w14:textId="6961556C" w:rsidR="006A0AAA" w:rsidRPr="00CE63C6" w:rsidRDefault="006A0AAA" w:rsidP="006A0AAA">
      <w:pPr>
        <w:ind w:left="360"/>
        <w:rPr>
          <w:rFonts w:ascii="Times New Roman" w:hAnsi="Times New Roman" w:cs="Times New Roman"/>
        </w:rPr>
      </w:pPr>
    </w:p>
    <w:p w14:paraId="4953713B" w14:textId="31CBD846" w:rsidR="00053F72" w:rsidRPr="00CE63C6" w:rsidRDefault="00053F72">
      <w:pPr>
        <w:rPr>
          <w:rFonts w:ascii="Times New Roman" w:hAnsi="Times New Roman" w:cs="Times New Roman"/>
        </w:rPr>
      </w:pPr>
    </w:p>
    <w:p w14:paraId="496B46C2" w14:textId="67AB8AB5" w:rsidR="006C218B" w:rsidRDefault="006C218B" w:rsidP="00053F72">
      <w:pPr>
        <w:rPr>
          <w:rFonts w:ascii="Times New Roman" w:hAnsi="Times New Roman" w:cs="Times New Roman"/>
          <w:b/>
          <w:sz w:val="28"/>
        </w:rPr>
      </w:pPr>
    </w:p>
    <w:p w14:paraId="3AF52CD4" w14:textId="20781586" w:rsidR="00F75036" w:rsidRDefault="00F75036" w:rsidP="00053F72">
      <w:pPr>
        <w:rPr>
          <w:rFonts w:ascii="Times New Roman" w:hAnsi="Times New Roman" w:cs="Times New Roman"/>
          <w:b/>
          <w:sz w:val="28"/>
        </w:rPr>
      </w:pPr>
    </w:p>
    <w:p w14:paraId="65CB417E" w14:textId="77777777" w:rsidR="00BD4AFC" w:rsidRDefault="00BD4AFC">
      <w:pPr>
        <w:rPr>
          <w:rFonts w:ascii="Times New Roman" w:hAnsi="Times New Roman" w:cs="Times New Roman"/>
          <w:b/>
          <w:sz w:val="28"/>
        </w:rPr>
      </w:pPr>
    </w:p>
    <w:p w14:paraId="1B06CF61" w14:textId="7AA34CEE" w:rsidR="0095158E" w:rsidRPr="00CE63C6" w:rsidRDefault="00DB487C">
      <w:pPr>
        <w:rPr>
          <w:rFonts w:ascii="Times New Roman" w:hAnsi="Times New Roman" w:cs="Times New Roman"/>
          <w:b/>
          <w:sz w:val="28"/>
        </w:rPr>
      </w:pPr>
      <w:r w:rsidRPr="00CE63C6">
        <w:rPr>
          <w:rFonts w:ascii="Times New Roman" w:hAnsi="Times New Roman" w:cs="Times New Roman"/>
          <w:b/>
          <w:sz w:val="28"/>
        </w:rPr>
        <w:lastRenderedPageBreak/>
        <w:t>Overview of other parts of the pathway</w:t>
      </w:r>
    </w:p>
    <w:p w14:paraId="37519212" w14:textId="77777777" w:rsidR="00F75036" w:rsidRDefault="00F75036">
      <w:pPr>
        <w:rPr>
          <w:rFonts w:ascii="Times New Roman" w:hAnsi="Times New Roman" w:cs="Times New Roman"/>
          <w:sz w:val="24"/>
        </w:rPr>
      </w:pPr>
    </w:p>
    <w:p w14:paraId="3603F305" w14:textId="6AC58A25" w:rsidR="00DB487C" w:rsidRPr="00CE63C6" w:rsidRDefault="001F3843">
      <w:pPr>
        <w:rPr>
          <w:rFonts w:ascii="Times New Roman" w:hAnsi="Times New Roman" w:cs="Times New Roman"/>
          <w:sz w:val="24"/>
        </w:rPr>
      </w:pPr>
      <w:r w:rsidRPr="00CE63C6">
        <w:rPr>
          <w:rFonts w:ascii="Times New Roman" w:hAnsi="Times New Roman" w:cs="Times New Roman"/>
          <w:sz w:val="24"/>
        </w:rPr>
        <w:t>Majority of the remaining pathway can be broken down to the following 7 areas:</w:t>
      </w:r>
    </w:p>
    <w:p w14:paraId="4B694177" w14:textId="08E6EE2B" w:rsidR="001F3843" w:rsidRPr="00CE63C6" w:rsidRDefault="001F3843" w:rsidP="001F3843">
      <w:pPr>
        <w:pStyle w:val="ListParagraph"/>
        <w:numPr>
          <w:ilvl w:val="0"/>
          <w:numId w:val="4"/>
        </w:numPr>
        <w:rPr>
          <w:rFonts w:ascii="Times New Roman" w:hAnsi="Times New Roman" w:cs="Times New Roman"/>
          <w:sz w:val="24"/>
        </w:rPr>
      </w:pPr>
      <w:r w:rsidRPr="00CE63C6">
        <w:rPr>
          <w:rFonts w:ascii="Times New Roman" w:hAnsi="Times New Roman" w:cs="Times New Roman"/>
          <w:sz w:val="24"/>
        </w:rPr>
        <w:t>tRNA synthesis</w:t>
      </w:r>
    </w:p>
    <w:p w14:paraId="1E4B9076" w14:textId="2B10ED7E" w:rsidR="001F3843" w:rsidRPr="00CE63C6" w:rsidRDefault="001F3843" w:rsidP="001F3843">
      <w:pPr>
        <w:pStyle w:val="ListParagraph"/>
        <w:numPr>
          <w:ilvl w:val="0"/>
          <w:numId w:val="4"/>
        </w:numPr>
        <w:rPr>
          <w:rFonts w:ascii="Times New Roman" w:hAnsi="Times New Roman" w:cs="Times New Roman"/>
          <w:sz w:val="24"/>
        </w:rPr>
      </w:pPr>
      <w:r w:rsidRPr="00CE63C6">
        <w:rPr>
          <w:rFonts w:ascii="Times New Roman" w:hAnsi="Times New Roman" w:cs="Times New Roman"/>
          <w:sz w:val="24"/>
        </w:rPr>
        <w:t>Taurine production</w:t>
      </w:r>
    </w:p>
    <w:p w14:paraId="4373B272" w14:textId="0DD296BC" w:rsidR="001F3843" w:rsidRPr="00CE63C6" w:rsidRDefault="001F3843" w:rsidP="001F3843">
      <w:pPr>
        <w:pStyle w:val="ListParagraph"/>
        <w:numPr>
          <w:ilvl w:val="0"/>
          <w:numId w:val="4"/>
        </w:numPr>
        <w:rPr>
          <w:rFonts w:ascii="Times New Roman" w:hAnsi="Times New Roman" w:cs="Times New Roman"/>
          <w:sz w:val="24"/>
        </w:rPr>
      </w:pPr>
      <w:r w:rsidRPr="00CE63C6">
        <w:rPr>
          <w:rFonts w:ascii="Times New Roman" w:hAnsi="Times New Roman" w:cs="Times New Roman"/>
          <w:sz w:val="24"/>
        </w:rPr>
        <w:t xml:space="preserve">Coenzyme A production </w:t>
      </w:r>
    </w:p>
    <w:p w14:paraId="62ED6304" w14:textId="51185F03" w:rsidR="001F3843" w:rsidRPr="00CE63C6" w:rsidRDefault="00A21395" w:rsidP="001F3843">
      <w:pPr>
        <w:pStyle w:val="ListParagraph"/>
        <w:numPr>
          <w:ilvl w:val="0"/>
          <w:numId w:val="4"/>
        </w:numPr>
        <w:rPr>
          <w:rFonts w:ascii="Times New Roman" w:hAnsi="Times New Roman" w:cs="Times New Roman"/>
          <w:sz w:val="24"/>
        </w:rPr>
      </w:pPr>
      <w:r w:rsidRPr="00CE63C6">
        <w:rPr>
          <w:rFonts w:ascii="Times New Roman" w:hAnsi="Times New Roman" w:cs="Times New Roman"/>
          <w:sz w:val="24"/>
        </w:rPr>
        <w:t>H</w:t>
      </w:r>
      <w:r w:rsidRPr="00CE63C6">
        <w:rPr>
          <w:rFonts w:ascii="Times New Roman" w:hAnsi="Times New Roman" w:cs="Times New Roman"/>
          <w:sz w:val="24"/>
          <w:vertAlign w:val="subscript"/>
        </w:rPr>
        <w:t>2</w:t>
      </w:r>
      <w:r w:rsidRPr="00CE63C6">
        <w:rPr>
          <w:rFonts w:ascii="Times New Roman" w:hAnsi="Times New Roman" w:cs="Times New Roman"/>
          <w:sz w:val="24"/>
        </w:rPr>
        <w:t>S</w:t>
      </w:r>
      <w:r w:rsidR="001F3843" w:rsidRPr="00CE63C6">
        <w:rPr>
          <w:rFonts w:ascii="Times New Roman" w:hAnsi="Times New Roman" w:cs="Times New Roman"/>
          <w:sz w:val="24"/>
        </w:rPr>
        <w:t xml:space="preserve"> production by GOT1/GOT2/MPST</w:t>
      </w:r>
    </w:p>
    <w:p w14:paraId="4F4050AC" w14:textId="7F4B465E" w:rsidR="001F3843" w:rsidRPr="00CE63C6" w:rsidRDefault="001F3843" w:rsidP="001F3843">
      <w:pPr>
        <w:pStyle w:val="ListParagraph"/>
        <w:numPr>
          <w:ilvl w:val="0"/>
          <w:numId w:val="4"/>
        </w:numPr>
        <w:rPr>
          <w:rFonts w:ascii="Times New Roman" w:hAnsi="Times New Roman" w:cs="Times New Roman"/>
          <w:sz w:val="24"/>
        </w:rPr>
      </w:pPr>
      <w:r w:rsidRPr="00CE63C6">
        <w:rPr>
          <w:rFonts w:ascii="Times New Roman" w:hAnsi="Times New Roman" w:cs="Times New Roman"/>
          <w:sz w:val="24"/>
        </w:rPr>
        <w:t>Sulfite production by GOT1/GOT2</w:t>
      </w:r>
    </w:p>
    <w:p w14:paraId="05D76F26" w14:textId="316C20DF" w:rsidR="001F3843" w:rsidRPr="00CE63C6" w:rsidRDefault="001F3843" w:rsidP="001F3843">
      <w:pPr>
        <w:pStyle w:val="ListParagraph"/>
        <w:numPr>
          <w:ilvl w:val="0"/>
          <w:numId w:val="4"/>
        </w:numPr>
        <w:rPr>
          <w:rFonts w:ascii="Times New Roman" w:hAnsi="Times New Roman" w:cs="Times New Roman"/>
          <w:sz w:val="24"/>
        </w:rPr>
      </w:pPr>
      <w:r w:rsidRPr="00CE63C6">
        <w:rPr>
          <w:rFonts w:ascii="Times New Roman" w:hAnsi="Times New Roman" w:cs="Times New Roman"/>
          <w:sz w:val="24"/>
        </w:rPr>
        <w:t>Cyanide detoxification</w:t>
      </w:r>
    </w:p>
    <w:p w14:paraId="1C35D711" w14:textId="071ADD57" w:rsidR="001F3843" w:rsidRPr="00CE63C6" w:rsidRDefault="001F3843" w:rsidP="001F3843">
      <w:pPr>
        <w:pStyle w:val="ListParagraph"/>
        <w:numPr>
          <w:ilvl w:val="0"/>
          <w:numId w:val="4"/>
        </w:numPr>
        <w:rPr>
          <w:rFonts w:ascii="Times New Roman" w:hAnsi="Times New Roman" w:cs="Times New Roman"/>
          <w:sz w:val="24"/>
        </w:rPr>
      </w:pPr>
      <w:r w:rsidRPr="00CE63C6">
        <w:rPr>
          <w:rFonts w:ascii="Times New Roman" w:hAnsi="Times New Roman" w:cs="Times New Roman"/>
          <w:sz w:val="24"/>
        </w:rPr>
        <w:t xml:space="preserve">Sulfate metabolism </w:t>
      </w:r>
    </w:p>
    <w:p w14:paraId="1EDA06B3" w14:textId="77777777" w:rsidR="006E71FD" w:rsidRPr="00CE63C6" w:rsidRDefault="006E71FD" w:rsidP="001F3843">
      <w:pPr>
        <w:rPr>
          <w:rFonts w:ascii="Times New Roman" w:hAnsi="Times New Roman" w:cs="Times New Roman"/>
          <w:sz w:val="24"/>
        </w:rPr>
      </w:pPr>
    </w:p>
    <w:p w14:paraId="2CAA07A8" w14:textId="0FC76A65" w:rsidR="001F3843" w:rsidRPr="00CE63C6" w:rsidRDefault="001F3843" w:rsidP="00F75036">
      <w:pPr>
        <w:jc w:val="both"/>
        <w:rPr>
          <w:rFonts w:ascii="Times New Roman" w:hAnsi="Times New Roman" w:cs="Times New Roman"/>
          <w:sz w:val="24"/>
        </w:rPr>
      </w:pPr>
      <w:r w:rsidRPr="00CE63C6">
        <w:rPr>
          <w:rFonts w:ascii="Times New Roman" w:hAnsi="Times New Roman" w:cs="Times New Roman"/>
          <w:b/>
          <w:sz w:val="24"/>
        </w:rPr>
        <w:t>tRNA synthesis</w:t>
      </w:r>
      <w:r w:rsidRPr="00CE63C6">
        <w:rPr>
          <w:rFonts w:ascii="Times New Roman" w:hAnsi="Times New Roman" w:cs="Times New Roman"/>
          <w:sz w:val="24"/>
        </w:rPr>
        <w:t xml:space="preserve"> </w:t>
      </w:r>
      <w:r w:rsidR="000C0CCC" w:rsidRPr="00CE63C6">
        <w:rPr>
          <w:rFonts w:ascii="Times New Roman" w:hAnsi="Times New Roman" w:cs="Times New Roman"/>
          <w:sz w:val="24"/>
        </w:rPr>
        <w:t>is important for the two proteinogenic amino acids – cysteine and methionine. Cysteine as part of protein, plays a very important role in forming disulfide bonds with other cysteine residues</w:t>
      </w:r>
      <w:r w:rsidR="00EA5F5D" w:rsidRPr="00CE63C6">
        <w:rPr>
          <w:rFonts w:ascii="Times New Roman" w:hAnsi="Times New Roman" w:cs="Times New Roman"/>
          <w:sz w:val="24"/>
        </w:rPr>
        <w:fldChar w:fldCharType="begin" w:fldLock="1"/>
      </w:r>
      <w:r w:rsidR="002B63A2">
        <w:rPr>
          <w:rFonts w:ascii="Times New Roman" w:hAnsi="Times New Roman" w:cs="Times New Roman"/>
          <w:sz w:val="24"/>
        </w:rPr>
        <w:instrText>ADDIN CSL_CITATION {"citationItems":[{"id":"ITEM-1","itemData":{"abstract":"Methionine, cysteine, homocysteine, and taurine are the 4 common sulfur-containing amino acids, but only the first 2 are incorporated into proteins. Sulfur belongs to the same group in the periodic table as oxygen but is much less electronegative. This difference accounts for some of the distinctive properties of the sulfur-containing amino acids. Methionine is the initiating amino acid in the synthesis of virtually all eukaryotic proteins; N-formylmethionine serves the same function in prokaryotes. Within proteins, many of the methionine residues are buried in the hydrophobic core, but some, which are exposed, are susceptible to oxidative damage. Cysteine, by virtue of its ability to form disulfide bonds, plays a crucial role in protein structure and in protein-folding pathways. Methionine metabolism begins with its activation to S-adenosylmethionine. This is a cofactor of extraordinary versatility, playing roles in methyl group transfer, 59-deoxyadenosyl group transfer, polyamine synthesis, ethylene synthesis in plants, and many others. In animals, the great bulk of S-adenosylmethionine is used in methylation reactions. S-Adenosylhomocysteine, which is a product of these methyltransferases, gives rise to homocysteine. Homocysteine may be remethylated to methionine or converted to cysteine by the transsulfuration pathway. Methionine may also be metabolized by a transamination pathway. This pathway, which is significant only at high methionine concentrations, produces a number of toxic endproducts. Cysteine may be converted to such important products as glutathione and taurine. Taurine is present in many tissues at higher concentrations than any of the other amino acids. It is an essential nutrient for cats.","author":[{"dropping-particle":"","family":"Brosnan","given":"John T","non-dropping-particle":"","parse-names":false,"suffix":""},{"dropping-particle":"","family":"Brosnan","given":"Margaret E","non-dropping-particle":"","parse-names":false,"suffix":""}],"container-title":"J. Nutr","id":"ITEM-1","issued":{"date-parts":[["2006"]]},"page":"1636-1640","title":"The Sulfur-Containing Amino Acids: An Overview","type":"article-journal","volume":"136"},"uris":["http://www.mendeley.com/documents/?uuid=38d31990-d2a9-31ea-89bb-c964137702d5"]}],"mendeley":{"formattedCitation":"&lt;sup&gt;18&lt;/sup&gt;","plainTextFormattedCitation":"18","previouslyFormattedCitation":"&lt;sup&gt;18&lt;/sup&gt;"},"properties":{"noteIndex":0},"schema":"https://github.com/citation-style-language/schema/raw/master/csl-citation.json"}</w:instrText>
      </w:r>
      <w:r w:rsidR="00EA5F5D" w:rsidRPr="00CE63C6">
        <w:rPr>
          <w:rFonts w:ascii="Times New Roman" w:hAnsi="Times New Roman" w:cs="Times New Roman"/>
          <w:sz w:val="24"/>
        </w:rPr>
        <w:fldChar w:fldCharType="separate"/>
      </w:r>
      <w:r w:rsidR="001009FC" w:rsidRPr="001009FC">
        <w:rPr>
          <w:rFonts w:ascii="Times New Roman" w:hAnsi="Times New Roman" w:cs="Times New Roman"/>
          <w:noProof/>
          <w:sz w:val="24"/>
          <w:vertAlign w:val="superscript"/>
        </w:rPr>
        <w:t>18</w:t>
      </w:r>
      <w:r w:rsidR="00EA5F5D" w:rsidRPr="00CE63C6">
        <w:rPr>
          <w:rFonts w:ascii="Times New Roman" w:hAnsi="Times New Roman" w:cs="Times New Roman"/>
          <w:sz w:val="24"/>
        </w:rPr>
        <w:fldChar w:fldCharType="end"/>
      </w:r>
      <w:r w:rsidR="00EA5F5D" w:rsidRPr="00CE63C6">
        <w:rPr>
          <w:rFonts w:ascii="Times New Roman" w:hAnsi="Times New Roman" w:cs="Times New Roman"/>
          <w:sz w:val="24"/>
        </w:rPr>
        <w:t xml:space="preserve">. </w:t>
      </w:r>
      <w:r w:rsidR="00075E8B" w:rsidRPr="00CE63C6">
        <w:rPr>
          <w:rFonts w:ascii="Times New Roman" w:hAnsi="Times New Roman" w:cs="Times New Roman"/>
          <w:sz w:val="24"/>
        </w:rPr>
        <w:t xml:space="preserve">This is what makes structures with a high cysteine content, such as hair, so strong. </w:t>
      </w:r>
      <w:r w:rsidR="00C56D1D" w:rsidRPr="00CE63C6">
        <w:rPr>
          <w:rFonts w:ascii="Times New Roman" w:hAnsi="Times New Roman" w:cs="Times New Roman"/>
          <w:sz w:val="24"/>
        </w:rPr>
        <w:t>On the other hand</w:t>
      </w:r>
      <w:r w:rsidR="005C0D6D" w:rsidRPr="00CE63C6">
        <w:rPr>
          <w:rFonts w:ascii="Times New Roman" w:hAnsi="Times New Roman" w:cs="Times New Roman"/>
          <w:sz w:val="24"/>
        </w:rPr>
        <w:t>, methionine is the initiating amino acid in all eukaryotic protein synthesis and one of the most hydrophobic amino acids</w:t>
      </w:r>
      <w:r w:rsidR="00702865" w:rsidRPr="00CE63C6">
        <w:rPr>
          <w:rFonts w:ascii="Times New Roman" w:hAnsi="Times New Roman" w:cs="Times New Roman"/>
          <w:sz w:val="24"/>
        </w:rPr>
        <w:fldChar w:fldCharType="begin" w:fldLock="1"/>
      </w:r>
      <w:r w:rsidR="00155934" w:rsidRPr="00CE63C6">
        <w:rPr>
          <w:rFonts w:ascii="Times New Roman" w:hAnsi="Times New Roman" w:cs="Times New Roman"/>
          <w:sz w:val="24"/>
        </w:rPr>
        <w:instrText>ADDIN CSL_CITATION {"citationItems":[{"id":"ITEM-1","itemData":{"DOI":"10.1016/J.LIVSCI.2007.07.005","ISSN":"1871-1413","abstract":"Methionine is a dietary essential amino acid that plays unique roles, both in protein structure and in metabolism. Methionine serves as the initiating amino acid in eukaryotic protein synthesis. In globular proteins, most methionine residues are buried inside the hydrophobic core. Some methionine residues, located on the surfaces of proteins are susceptible to oxidation to methionine sulfoxide. These may be reduced back to methionine by methionine sulfoxide reductase. Methionine's principal metabolic function lies in its conversion to S-adenosylmethionine which is the principal biological methylating agent. Methionine metabolism may be divided into transmethylation, remethylation and transsulfuration. S-adenosylmethionine, via allosteric mechanisms, exerts control over these processes. Creatine synthesis is a major user of S-adenosylmethionine-derived methyl groups. Piglets acquire considerable quantities of creatine during growth. About one third of this is provided in the milk; two thirds is synthesized within the piglet. This requires very high rates of creatine synthesis and has the potential to be a significant drain on dietary methionine.","author":[{"dropping-particle":"","family":"Brosnan","given":"John T.","non-dropping-particle":"","parse-names":false,"suffix":""},{"dropping-particle":"","family":"Brosnan","given":"Margaret E.","non-dropping-particle":"","parse-names":false,"suffix":""},{"dropping-particle":"","family":"Bertolo","given":"Robert F.P.","non-dropping-particle":"","parse-names":false,"suffix":""},{"dropping-particle":"","family":"Brunton","given":"Janet A.","non-dropping-particle":"","parse-names":false,"suffix":""}],"container-title":"Livestock Science","id":"ITEM-1","issue":"1-2","issued":{"date-parts":[["2007","10","1"]]},"page":"2-7","publisher":"Elsevier","title":"Methionine: A metabolically unique amino acid","type":"article-journal","volume":"112"},"uris":["http://www.mendeley.com/documents/?uuid=3d1a6c05-d6be-3c6c-92a0-4aa243526d88"]}],"mendeley":{"formattedCitation":"&lt;sup&gt;5&lt;/sup&gt;","plainTextFormattedCitation":"5","previouslyFormattedCitation":"&lt;sup&gt;5&lt;/sup&gt;"},"properties":{"noteIndex":0},"schema":"https://github.com/citation-style-language/schema/raw/master/csl-citation.json"}</w:instrText>
      </w:r>
      <w:r w:rsidR="00702865" w:rsidRPr="00CE63C6">
        <w:rPr>
          <w:rFonts w:ascii="Times New Roman" w:hAnsi="Times New Roman" w:cs="Times New Roman"/>
          <w:sz w:val="24"/>
        </w:rPr>
        <w:fldChar w:fldCharType="separate"/>
      </w:r>
      <w:r w:rsidR="00702865" w:rsidRPr="00CE63C6">
        <w:rPr>
          <w:rFonts w:ascii="Times New Roman" w:hAnsi="Times New Roman" w:cs="Times New Roman"/>
          <w:noProof/>
          <w:sz w:val="24"/>
          <w:vertAlign w:val="superscript"/>
        </w:rPr>
        <w:t>5</w:t>
      </w:r>
      <w:r w:rsidR="00702865" w:rsidRPr="00CE63C6">
        <w:rPr>
          <w:rFonts w:ascii="Times New Roman" w:hAnsi="Times New Roman" w:cs="Times New Roman"/>
          <w:sz w:val="24"/>
        </w:rPr>
        <w:fldChar w:fldCharType="end"/>
      </w:r>
      <w:r w:rsidR="00702865" w:rsidRPr="00CE63C6">
        <w:rPr>
          <w:rFonts w:ascii="Times New Roman" w:hAnsi="Times New Roman" w:cs="Times New Roman"/>
          <w:sz w:val="24"/>
        </w:rPr>
        <w:t xml:space="preserve">. </w:t>
      </w:r>
    </w:p>
    <w:p w14:paraId="60A976F5" w14:textId="1F8CF975" w:rsidR="00E526B9" w:rsidRPr="00CE63C6" w:rsidRDefault="00DE43DB" w:rsidP="00F75036">
      <w:pPr>
        <w:jc w:val="both"/>
        <w:rPr>
          <w:rFonts w:ascii="Times New Roman" w:hAnsi="Times New Roman" w:cs="Times New Roman"/>
          <w:sz w:val="24"/>
        </w:rPr>
      </w:pPr>
      <w:r w:rsidRPr="00CE63C6">
        <w:rPr>
          <w:rFonts w:ascii="Times New Roman" w:hAnsi="Times New Roman" w:cs="Times New Roman"/>
          <w:sz w:val="24"/>
        </w:rPr>
        <w:t xml:space="preserve">Even though it is nonproteinogenic, </w:t>
      </w:r>
      <w:r w:rsidRPr="00CE63C6">
        <w:rPr>
          <w:rFonts w:ascii="Times New Roman" w:hAnsi="Times New Roman" w:cs="Times New Roman"/>
          <w:b/>
          <w:sz w:val="24"/>
        </w:rPr>
        <w:t>taurine</w:t>
      </w:r>
      <w:r w:rsidRPr="00CE63C6">
        <w:rPr>
          <w:rFonts w:ascii="Times New Roman" w:hAnsi="Times New Roman" w:cs="Times New Roman"/>
          <w:sz w:val="24"/>
        </w:rPr>
        <w:t xml:space="preserve"> is one of the most abundant amino acids within the brain</w:t>
      </w:r>
      <w:r w:rsidR="00014C39" w:rsidRPr="00CE63C6">
        <w:rPr>
          <w:rFonts w:ascii="Times New Roman" w:hAnsi="Times New Roman" w:cs="Times New Roman"/>
          <w:sz w:val="24"/>
        </w:rPr>
        <w:t xml:space="preserve"> and other parts of the body</w:t>
      </w:r>
      <w:r w:rsidR="00155934" w:rsidRPr="00CE63C6">
        <w:rPr>
          <w:rFonts w:ascii="Times New Roman" w:hAnsi="Times New Roman" w:cs="Times New Roman"/>
          <w:sz w:val="24"/>
        </w:rPr>
        <w:fldChar w:fldCharType="begin" w:fldLock="1"/>
      </w:r>
      <w:r w:rsidR="002B63A2">
        <w:rPr>
          <w:rFonts w:ascii="Times New Roman" w:hAnsi="Times New Roman" w:cs="Times New Roman"/>
          <w:sz w:val="24"/>
        </w:rPr>
        <w:instrText>ADDIN CSL_CITATION {"citationItems":[{"id":"ITEM-1","itemData":{"PMID":"23170060","abstract":"Taurine is an organic osmolyte involved in cell volume regulation, and provides a substrate for the formation of bile salts. It plays a role in the modulation of intracellular free calcium concentration, and although it is one of the few amino acids not incorporated into proteins, taurine is one of the most abundant amino acids in the brain, retina, muscle tissue, and organs throughout the body. Taurine serves a wide variety of functions in the central nervous system, from development to cytoprotection, and taurine deficiency is associated with cardiomyopathy, renal dysfunction, developmental abnormalities, and severe damage to retinal neurons. All ocular tissues contain taurine, and quantitative analysis of ocular tissue extracts of the rat eye revealed that taurine was the most abundant amino acid in the retina, vitreous, lens, cornea, iris, and ciliary body. In the retina, taurine is critical for photoreceptor development and acts as a cytoprotectant against stress-related neuronal damage and other pathological conditions. Despite its many functional properties, however, the cellular and biochemical mechanisms mediating the actions of taurine are not fully known. Nevertheless, considering its broad distribution, its many cytoprotective attributes, and its functional significance in cell development, nutrition, and survival, taurine is undoubtedly one of the most essential substances in the body. Interestingly, taurine satisfies many of the criteria considered essential for inclusion in the inventory of neurotransmitters, but evidence of a taurine-specific receptor has yet to be identified in the vertebrate nervous system. In this report, we present a broad overview of the functional properties of taurine, some of the consequences of taurine deficiency, and the results of studies in animal models suggesting that taurine may play a therapeutic role in the management of epilepsy and diabetes.","author":[{"dropping-particle":"","family":"Ripps","given":"Harris","non-dropping-particle":"","parse-names":false,"suffix":""},{"dropping-particle":"","family":"Shen","given":"Wen","non-dropping-particle":"","parse-names":false,"suffix":""}],"container-title":"Molecular Vision","id":"ITEM-1","issued":{"date-parts":[["2012"]]},"page":"2673-86","publisher":"Emory University","title":"Review: Taurine: a very essential amino acid","type":"article-journal","volume":"18"},"uris":["http://www.mendeley.com/documents/?uuid=f7d126fe-5d6b-36cc-b12f-025bdfe49220"]}],"mendeley":{"formattedCitation":"&lt;sup&gt;19&lt;/sup&gt;","plainTextFormattedCitation":"19","previouslyFormattedCitation":"&lt;sup&gt;19&lt;/sup&gt;"},"properties":{"noteIndex":0},"schema":"https://github.com/citation-style-language/schema/raw/master/csl-citation.json"}</w:instrText>
      </w:r>
      <w:r w:rsidR="00155934" w:rsidRPr="00CE63C6">
        <w:rPr>
          <w:rFonts w:ascii="Times New Roman" w:hAnsi="Times New Roman" w:cs="Times New Roman"/>
          <w:sz w:val="24"/>
        </w:rPr>
        <w:fldChar w:fldCharType="separate"/>
      </w:r>
      <w:r w:rsidR="001009FC" w:rsidRPr="001009FC">
        <w:rPr>
          <w:rFonts w:ascii="Times New Roman" w:hAnsi="Times New Roman" w:cs="Times New Roman"/>
          <w:noProof/>
          <w:sz w:val="24"/>
          <w:vertAlign w:val="superscript"/>
        </w:rPr>
        <w:t>19</w:t>
      </w:r>
      <w:r w:rsidR="00155934" w:rsidRPr="00CE63C6">
        <w:rPr>
          <w:rFonts w:ascii="Times New Roman" w:hAnsi="Times New Roman" w:cs="Times New Roman"/>
          <w:sz w:val="24"/>
        </w:rPr>
        <w:fldChar w:fldCharType="end"/>
      </w:r>
      <w:r w:rsidR="00155934" w:rsidRPr="00CE63C6">
        <w:rPr>
          <w:rFonts w:ascii="Times New Roman" w:hAnsi="Times New Roman" w:cs="Times New Roman"/>
          <w:sz w:val="24"/>
        </w:rPr>
        <w:t xml:space="preserve">. </w:t>
      </w:r>
      <w:r w:rsidR="00014C39" w:rsidRPr="00CE63C6">
        <w:rPr>
          <w:rFonts w:ascii="Times New Roman" w:hAnsi="Times New Roman" w:cs="Times New Roman"/>
          <w:sz w:val="24"/>
        </w:rPr>
        <w:t>It is implicated in a variety of functions such as bile acid formation, antioxidation, anti-inflammatory effects and modulation of the central nervous system</w:t>
      </w:r>
      <w:r w:rsidR="0002102F" w:rsidRPr="00CE63C6">
        <w:rPr>
          <w:rFonts w:ascii="Times New Roman" w:hAnsi="Times New Roman" w:cs="Times New Roman"/>
          <w:sz w:val="24"/>
        </w:rPr>
        <w:fldChar w:fldCharType="begin" w:fldLock="1"/>
      </w:r>
      <w:r w:rsidR="00DD0751" w:rsidRPr="00CE63C6">
        <w:rPr>
          <w:rFonts w:ascii="Times New Roman" w:hAnsi="Times New Roman" w:cs="Times New Roman"/>
          <w:sz w:val="24"/>
        </w:rPr>
        <w:instrText>ADDIN CSL_CITATION {"citationItems":[{"id":"ITEM-1","itemData":{"DOI":"10.1111/bph.14464","ISSN":"14765381","PMID":"30088670","author":[{"dropping-particle":"","family":"Kohl","given":"Joshua B.","non-dropping-particle":"","parse-names":false,"suffix":""},{"dropping-particle":"","family":"Mellis","given":"Anna Theresa","non-dropping-particle":"","parse-names":false,"suffix":""},{"dropping-particle":"","family":"Schwarz","given":"Guenter","non-dropping-particle":"","parse-names":false,"suffix":""}],"container-title":"British Journal of Pharmacology","id":"ITEM-1","issued":{"date-parts":[["2018"]]},"title":"Homeostatic impact of sulfite and hydrogen sulfide on cysteine catabolism","type":"article-newspaper"},"uris":["http://www.mendeley.com/documents/?uuid=852211a3-9388-3d82-8517-2e666736b6ca"]}],"mendeley":{"formattedCitation":"&lt;sup&gt;2&lt;/sup&gt;","plainTextFormattedCitation":"2","previouslyFormattedCitation":"&lt;sup&gt;2&lt;/sup&gt;"},"properties":{"noteIndex":0},"schema":"https://github.com/citation-style-language/schema/raw/master/csl-citation.json"}</w:instrText>
      </w:r>
      <w:r w:rsidR="0002102F" w:rsidRPr="00CE63C6">
        <w:rPr>
          <w:rFonts w:ascii="Times New Roman" w:hAnsi="Times New Roman" w:cs="Times New Roman"/>
          <w:sz w:val="24"/>
        </w:rPr>
        <w:fldChar w:fldCharType="separate"/>
      </w:r>
      <w:r w:rsidR="0002102F" w:rsidRPr="00CE63C6">
        <w:rPr>
          <w:rFonts w:ascii="Times New Roman" w:hAnsi="Times New Roman" w:cs="Times New Roman"/>
          <w:noProof/>
          <w:sz w:val="24"/>
          <w:vertAlign w:val="superscript"/>
        </w:rPr>
        <w:t>2</w:t>
      </w:r>
      <w:r w:rsidR="0002102F" w:rsidRPr="00CE63C6">
        <w:rPr>
          <w:rFonts w:ascii="Times New Roman" w:hAnsi="Times New Roman" w:cs="Times New Roman"/>
          <w:sz w:val="24"/>
        </w:rPr>
        <w:fldChar w:fldCharType="end"/>
      </w:r>
      <w:r w:rsidR="0002102F" w:rsidRPr="00CE63C6">
        <w:rPr>
          <w:rFonts w:ascii="Times New Roman" w:hAnsi="Times New Roman" w:cs="Times New Roman"/>
          <w:sz w:val="24"/>
        </w:rPr>
        <w:t xml:space="preserve">. </w:t>
      </w:r>
      <w:r w:rsidR="00F21782" w:rsidRPr="00CE63C6">
        <w:rPr>
          <w:rFonts w:ascii="Times New Roman" w:hAnsi="Times New Roman" w:cs="Times New Roman"/>
          <w:sz w:val="24"/>
        </w:rPr>
        <w:t>Taurine deficiency is linked to conditions such as cardiomyopathy, renal dysfunction and  developmental abnormalities</w:t>
      </w:r>
      <w:r w:rsidR="00DD0751" w:rsidRPr="00CE63C6">
        <w:rPr>
          <w:rFonts w:ascii="Times New Roman" w:hAnsi="Times New Roman" w:cs="Times New Roman"/>
          <w:sz w:val="24"/>
        </w:rPr>
        <w:fldChar w:fldCharType="begin" w:fldLock="1"/>
      </w:r>
      <w:r w:rsidR="002B63A2">
        <w:rPr>
          <w:rFonts w:ascii="Times New Roman" w:hAnsi="Times New Roman" w:cs="Times New Roman"/>
          <w:sz w:val="24"/>
        </w:rPr>
        <w:instrText>ADDIN CSL_CITATION {"citationItems":[{"id":"ITEM-1","itemData":{"PMID":"23170060","abstract":"Taurine is an organic osmolyte involved in cell volume regulation, and provides a substrate for the formation of bile salts. It plays a role in the modulation of intracellular free calcium concentration, and although it is one of the few amino acids not incorporated into proteins, taurine is one of the most abundant amino acids in the brain, retina, muscle tissue, and organs throughout the body. Taurine serves a wide variety of functions in the central nervous system, from development to cytoprotection, and taurine deficiency is associated with cardiomyopathy, renal dysfunction, developmental abnormalities, and severe damage to retinal neurons. All ocular tissues contain taurine, and quantitative analysis of ocular tissue extracts of the rat eye revealed that taurine was the most abundant amino acid in the retina, vitreous, lens, cornea, iris, and ciliary body. In the retina, taurine is critical for photoreceptor development and acts as a cytoprotectant against stress-related neuronal damage and other pathological conditions. Despite its many functional properties, however, the cellular and biochemical mechanisms mediating the actions of taurine are not fully known. Nevertheless, considering its broad distribution, its many cytoprotective attributes, and its functional significance in cell development, nutrition, and survival, taurine is undoubtedly one of the most essential substances in the body. Interestingly, taurine satisfies many of the criteria considered essential for inclusion in the inventory of neurotransmitters, but evidence of a taurine-specific receptor has yet to be identified in the vertebrate nervous system. In this report, we present a broad overview of the functional properties of taurine, some of the consequences of taurine deficiency, and the results of studies in animal models suggesting that taurine may play a therapeutic role in the management of epilepsy and diabetes.","author":[{"dropping-particle":"","family":"Ripps","given":"Harris","non-dropping-particle":"","parse-names":false,"suffix":""},{"dropping-particle":"","family":"Shen","given":"Wen","non-dropping-particle":"","parse-names":false,"suffix":""}],"container-title":"Molecular Vision","id":"ITEM-1","issued":{"date-parts":[["2012"]]},"page":"2673-86","publisher":"Emory University","title":"Review: Taurine: a very essential amino acid","type":"article-journal","volume":"18"},"uris":["http://www.mendeley.com/documents/?uuid=f7d126fe-5d6b-36cc-b12f-025bdfe49220"]}],"mendeley":{"formattedCitation":"&lt;sup&gt;19&lt;/sup&gt;","plainTextFormattedCitation":"19","previouslyFormattedCitation":"&lt;sup&gt;19&lt;/sup&gt;"},"properties":{"noteIndex":0},"schema":"https://github.com/citation-style-language/schema/raw/master/csl-citation.json"}</w:instrText>
      </w:r>
      <w:r w:rsidR="00DD0751" w:rsidRPr="00CE63C6">
        <w:rPr>
          <w:rFonts w:ascii="Times New Roman" w:hAnsi="Times New Roman" w:cs="Times New Roman"/>
          <w:sz w:val="24"/>
        </w:rPr>
        <w:fldChar w:fldCharType="separate"/>
      </w:r>
      <w:r w:rsidR="001009FC" w:rsidRPr="001009FC">
        <w:rPr>
          <w:rFonts w:ascii="Times New Roman" w:hAnsi="Times New Roman" w:cs="Times New Roman"/>
          <w:noProof/>
          <w:sz w:val="24"/>
          <w:vertAlign w:val="superscript"/>
        </w:rPr>
        <w:t>19</w:t>
      </w:r>
      <w:r w:rsidR="00DD0751" w:rsidRPr="00CE63C6">
        <w:rPr>
          <w:rFonts w:ascii="Times New Roman" w:hAnsi="Times New Roman" w:cs="Times New Roman"/>
          <w:sz w:val="24"/>
        </w:rPr>
        <w:fldChar w:fldCharType="end"/>
      </w:r>
      <w:r w:rsidR="00DD0751" w:rsidRPr="00CE63C6">
        <w:rPr>
          <w:rFonts w:ascii="Times New Roman" w:hAnsi="Times New Roman" w:cs="Times New Roman"/>
          <w:sz w:val="24"/>
        </w:rPr>
        <w:t xml:space="preserve">. </w:t>
      </w:r>
      <w:r w:rsidR="00F21782" w:rsidRPr="00CE63C6">
        <w:rPr>
          <w:rFonts w:ascii="Times New Roman" w:hAnsi="Times New Roman" w:cs="Times New Roman"/>
          <w:sz w:val="24"/>
        </w:rPr>
        <w:t xml:space="preserve"> </w:t>
      </w:r>
    </w:p>
    <w:p w14:paraId="761F72A0" w14:textId="355546A8" w:rsidR="00577629" w:rsidRPr="00CE63C6" w:rsidRDefault="006D1FFA" w:rsidP="00F75036">
      <w:pPr>
        <w:jc w:val="both"/>
        <w:rPr>
          <w:rFonts w:ascii="Times New Roman" w:hAnsi="Times New Roman" w:cs="Times New Roman"/>
          <w:sz w:val="24"/>
        </w:rPr>
      </w:pPr>
      <w:r w:rsidRPr="00CE63C6">
        <w:rPr>
          <w:rFonts w:ascii="Times New Roman" w:hAnsi="Times New Roman" w:cs="Times New Roman"/>
          <w:sz w:val="24"/>
        </w:rPr>
        <w:t xml:space="preserve">The discovery of </w:t>
      </w:r>
      <w:r w:rsidRPr="00CE63C6">
        <w:rPr>
          <w:rFonts w:ascii="Times New Roman" w:hAnsi="Times New Roman" w:cs="Times New Roman"/>
          <w:b/>
          <w:sz w:val="24"/>
        </w:rPr>
        <w:t>coenzyme A</w:t>
      </w:r>
      <w:r w:rsidRPr="00CE63C6">
        <w:rPr>
          <w:rFonts w:ascii="Times New Roman" w:hAnsi="Times New Roman" w:cs="Times New Roman"/>
          <w:sz w:val="24"/>
        </w:rPr>
        <w:t xml:space="preserve"> by F. Lipmann in 1947 was so influential that it earned him a Nobel Prize 6 years later</w:t>
      </w:r>
      <w:r w:rsidR="007C4279" w:rsidRPr="00CE63C6">
        <w:rPr>
          <w:rFonts w:ascii="Times New Roman" w:hAnsi="Times New Roman" w:cs="Times New Roman"/>
          <w:sz w:val="24"/>
        </w:rPr>
        <w:fldChar w:fldCharType="begin" w:fldLock="1"/>
      </w:r>
      <w:r w:rsidR="002B63A2">
        <w:rPr>
          <w:rFonts w:ascii="Times New Roman" w:hAnsi="Times New Roman" w:cs="Times New Roman"/>
          <w:sz w:val="24"/>
        </w:rPr>
        <w:instrText>ADDIN CSL_CITATION {"citationItems":[{"id":"ITEM-1","itemData":{"DOI":"10.1042/BST20140124","ISSN":"0300-5127","PMID":"25110011","abstract":"CoA (coenzyme A) is an essential cofactor in all living organisms. CoA and its thioester derivatives [acetyl-CoA, malonyl-CoA, HMG-CoA (3-hydroxy-3-methylglutaryl-CoA) etc.] participate in diverse anabolic and catabolic pathways, allosteric regulatory interactions and the regulation of gene expression. The biosynthesis of CoA requires pantothenic acid, cysteine and ATP, and involves five enzymatic steps that are highly conserved from prokaryotes to eukaryotes. The intracellular levels of CoA and its derivatives change in response to extracellular stimuli, stresses and metabolites, and in human pathologies, such as cancer, metabolic disorders and neurodegeneration. In the present mini-review, we describe the current understanding of the CoA biosynthetic pathway, provide a detailed overview on expression and subcellular localization of enzymes implicated in CoA biosynthesis, their regulation and the potential to form multi-enzyme complexes for efficient and highly co-ordinated biosynthetic process.","author":[{"dropping-particle":"","family":"Martinez","given":"David Lopez","non-dropping-particle":"","parse-names":false,"suffix":""},{"dropping-particle":"","family":"Tsuchiya","given":"Yugo","non-dropping-particle":"","parse-names":false,"suffix":""},{"dropping-particle":"","family":"Gout","given":"Ivan","non-dropping-particle":"","parse-names":false,"suffix":""}],"container-title":"Biochemical Society Transactions","id":"ITEM-1","issue":"4","issued":{"date-parts":[["2014"]]},"page":"1112-1117","title":"Coenzyme A biosynthetic machinery in mammalian cells","type":"article-journal","volume":"42"},"uris":["http://www.mendeley.com/documents/?uuid=168acbbe-10fb-4be1-ac51-6faf05752349"]}],"mendeley":{"formattedCitation":"&lt;sup&gt;20&lt;/sup&gt;","plainTextFormattedCitation":"20","previouslyFormattedCitation":"&lt;sup&gt;20&lt;/sup&gt;"},"properties":{"noteIndex":0},"schema":"https://github.com/citation-style-language/schema/raw/master/csl-citation.json"}</w:instrText>
      </w:r>
      <w:r w:rsidR="007C4279" w:rsidRPr="00CE63C6">
        <w:rPr>
          <w:rFonts w:ascii="Times New Roman" w:hAnsi="Times New Roman" w:cs="Times New Roman"/>
          <w:sz w:val="24"/>
        </w:rPr>
        <w:fldChar w:fldCharType="separate"/>
      </w:r>
      <w:r w:rsidR="001009FC" w:rsidRPr="001009FC">
        <w:rPr>
          <w:rFonts w:ascii="Times New Roman" w:hAnsi="Times New Roman" w:cs="Times New Roman"/>
          <w:noProof/>
          <w:sz w:val="24"/>
          <w:vertAlign w:val="superscript"/>
        </w:rPr>
        <w:t>20</w:t>
      </w:r>
      <w:r w:rsidR="007C4279" w:rsidRPr="00CE63C6">
        <w:rPr>
          <w:rFonts w:ascii="Times New Roman" w:hAnsi="Times New Roman" w:cs="Times New Roman"/>
          <w:sz w:val="24"/>
        </w:rPr>
        <w:fldChar w:fldCharType="end"/>
      </w:r>
      <w:r w:rsidR="007C4279" w:rsidRPr="00CE63C6">
        <w:rPr>
          <w:rFonts w:ascii="Times New Roman" w:hAnsi="Times New Roman" w:cs="Times New Roman"/>
          <w:sz w:val="24"/>
        </w:rPr>
        <w:t>.</w:t>
      </w:r>
      <w:r w:rsidR="00D57CB5" w:rsidRPr="00CE63C6">
        <w:rPr>
          <w:rFonts w:ascii="Times New Roman" w:hAnsi="Times New Roman" w:cs="Times New Roman"/>
          <w:sz w:val="24"/>
        </w:rPr>
        <w:t xml:space="preserve"> Since then CoA and its derivatives have been shown to act in a variety of different pathways within cells. Biosynthesis of fatty acids, cholesterol and acetylcholine, acetylation of histones</w:t>
      </w:r>
      <w:r w:rsidR="00B205CD" w:rsidRPr="00CE63C6">
        <w:rPr>
          <w:rFonts w:ascii="Times New Roman" w:hAnsi="Times New Roman" w:cs="Times New Roman"/>
          <w:sz w:val="24"/>
        </w:rPr>
        <w:t xml:space="preserve"> and </w:t>
      </w:r>
      <w:r w:rsidR="00D57CB5" w:rsidRPr="00CE63C6">
        <w:rPr>
          <w:rFonts w:ascii="Times New Roman" w:hAnsi="Times New Roman" w:cs="Times New Roman"/>
          <w:sz w:val="24"/>
        </w:rPr>
        <w:t>the Krebs cycle are only a few examples of this</w:t>
      </w:r>
      <w:r w:rsidR="006B740D" w:rsidRPr="00CE63C6">
        <w:rPr>
          <w:rFonts w:ascii="Times New Roman" w:hAnsi="Times New Roman" w:cs="Times New Roman"/>
          <w:sz w:val="24"/>
        </w:rPr>
        <w:fldChar w:fldCharType="begin" w:fldLock="1"/>
      </w:r>
      <w:r w:rsidR="002B63A2">
        <w:rPr>
          <w:rFonts w:ascii="Times New Roman" w:hAnsi="Times New Roman" w:cs="Times New Roman"/>
          <w:sz w:val="24"/>
        </w:rPr>
        <w:instrText>ADDIN CSL_CITATION {"citationItems":[{"id":"ITEM-1","itemData":{"DOI":"10.1042/BST20140124","ISSN":"0300-5127","PMID":"25110011","abstract":"CoA (coenzyme A) is an essential cofactor in all living organisms. CoA and its thioester derivatives [acetyl-CoA, malonyl-CoA, HMG-CoA (3-hydroxy-3-methylglutaryl-CoA) etc.] participate in diverse anabolic and catabolic pathways, allosteric regulatory interactions and the regulation of gene expression. The biosynthesis of CoA requires pantothenic acid, cysteine and ATP, and involves five enzymatic steps that are highly conserved from prokaryotes to eukaryotes. The intracellular levels of CoA and its derivatives change in response to extracellular stimuli, stresses and metabolites, and in human pathologies, such as cancer, metabolic disorders and neurodegeneration. In the present mini-review, we describe the current understanding of the CoA biosynthetic pathway, provide a detailed overview on expression and subcellular localization of enzymes implicated in CoA biosynthesis, their regulation and the potential to form multi-enzyme complexes for efficient and highly co-ordinated biosynthetic process.","author":[{"dropping-particle":"","family":"Martinez","given":"David Lopez","non-dropping-particle":"","parse-names":false,"suffix":""},{"dropping-particle":"","family":"Tsuchiya","given":"Yugo","non-dropping-particle":"","parse-names":false,"suffix":""},{"dropping-particle":"","family":"Gout","given":"Ivan","non-dropping-particle":"","parse-names":false,"suffix":""}],"container-title":"Biochemical Society Transactions","id":"ITEM-1","issue":"4","issued":{"date-parts":[["2014"]]},"page":"1112-1117","title":"Coenzyme A biosynthetic machinery in mammalian cells","type":"article-journal","volume":"42"},"uris":["http://www.mendeley.com/documents/?uuid=168acbbe-10fb-4be1-ac51-6faf05752349"]}],"mendeley":{"formattedCitation":"&lt;sup&gt;20&lt;/sup&gt;","plainTextFormattedCitation":"20","previouslyFormattedCitation":"&lt;sup&gt;20&lt;/sup&gt;"},"properties":{"noteIndex":0},"schema":"https://github.com/citation-style-language/schema/raw/master/csl-citation.json"}</w:instrText>
      </w:r>
      <w:r w:rsidR="006B740D" w:rsidRPr="00CE63C6">
        <w:rPr>
          <w:rFonts w:ascii="Times New Roman" w:hAnsi="Times New Roman" w:cs="Times New Roman"/>
          <w:sz w:val="24"/>
        </w:rPr>
        <w:fldChar w:fldCharType="separate"/>
      </w:r>
      <w:r w:rsidR="001009FC" w:rsidRPr="001009FC">
        <w:rPr>
          <w:rFonts w:ascii="Times New Roman" w:hAnsi="Times New Roman" w:cs="Times New Roman"/>
          <w:noProof/>
          <w:sz w:val="24"/>
          <w:vertAlign w:val="superscript"/>
        </w:rPr>
        <w:t>20</w:t>
      </w:r>
      <w:r w:rsidR="006B740D" w:rsidRPr="00CE63C6">
        <w:rPr>
          <w:rFonts w:ascii="Times New Roman" w:hAnsi="Times New Roman" w:cs="Times New Roman"/>
          <w:sz w:val="24"/>
        </w:rPr>
        <w:fldChar w:fldCharType="end"/>
      </w:r>
      <w:r w:rsidR="006B740D" w:rsidRPr="00CE63C6">
        <w:rPr>
          <w:rFonts w:ascii="Times New Roman" w:hAnsi="Times New Roman" w:cs="Times New Roman"/>
          <w:sz w:val="24"/>
        </w:rPr>
        <w:t xml:space="preserve">. </w:t>
      </w:r>
      <w:r w:rsidR="008410D0" w:rsidRPr="00CE63C6">
        <w:rPr>
          <w:rFonts w:ascii="Times New Roman" w:hAnsi="Times New Roman" w:cs="Times New Roman"/>
          <w:sz w:val="24"/>
        </w:rPr>
        <w:t>Changes in the level of CoA in the body have been reported in a number of conditions, such as diabetes, cancer and cardiac hypertrophy</w:t>
      </w:r>
      <w:r w:rsidR="00577629" w:rsidRPr="00CE63C6">
        <w:rPr>
          <w:rFonts w:ascii="Times New Roman" w:hAnsi="Times New Roman" w:cs="Times New Roman"/>
          <w:sz w:val="24"/>
        </w:rPr>
        <w:fldChar w:fldCharType="begin" w:fldLock="1"/>
      </w:r>
      <w:r w:rsidR="002B63A2">
        <w:rPr>
          <w:rFonts w:ascii="Times New Roman" w:hAnsi="Times New Roman" w:cs="Times New Roman"/>
          <w:sz w:val="24"/>
        </w:rPr>
        <w:instrText>ADDIN CSL_CITATION {"citationItems":[{"id":"ITEM-1","itemData":{"DOI":"10.1042/BST20140124","ISSN":"0300-5127","PMID":"25110011","abstract":"CoA (coenzyme A) is an essential cofactor in all living organisms. CoA and its thioester derivatives [acetyl-CoA, malonyl-CoA, HMG-CoA (3-hydroxy-3-methylglutaryl-CoA) etc.] participate in diverse anabolic and catabolic pathways, allosteric regulatory interactions and the regulation of gene expression. The biosynthesis of CoA requires pantothenic acid, cysteine and ATP, and involves five enzymatic steps that are highly conserved from prokaryotes to eukaryotes. The intracellular levels of CoA and its derivatives change in response to extracellular stimuli, stresses and metabolites, and in human pathologies, such as cancer, metabolic disorders and neurodegeneration. In the present mini-review, we describe the current understanding of the CoA biosynthetic pathway, provide a detailed overview on expression and subcellular localization of enzymes implicated in CoA biosynthesis, their regulation and the potential to form multi-enzyme complexes for efficient and highly co-ordinated biosynthetic process.","author":[{"dropping-particle":"","family":"Martinez","given":"David Lopez","non-dropping-particle":"","parse-names":false,"suffix":""},{"dropping-particle":"","family":"Tsuchiya","given":"Yugo","non-dropping-particle":"","parse-names":false,"suffix":""},{"dropping-particle":"","family":"Gout","given":"Ivan","non-dropping-particle":"","parse-names":false,"suffix":""}],"container-title":"Biochemical Society Transactions","id":"ITEM-1","issue":"4","issued":{"date-parts":[["2014"]]},"page":"1112-1117","title":"Coenzyme A biosynthetic machinery in mammalian cells","type":"article-journal","volume":"42"},"uris":["http://www.mendeley.com/documents/?uuid=168acbbe-10fb-4be1-ac51-6faf05752349"]}],"mendeley":{"formattedCitation":"&lt;sup&gt;20&lt;/sup&gt;","plainTextFormattedCitation":"20","previouslyFormattedCitation":"&lt;sup&gt;20&lt;/sup&gt;"},"properties":{"noteIndex":0},"schema":"https://github.com/citation-style-language/schema/raw/master/csl-citation.json"}</w:instrText>
      </w:r>
      <w:r w:rsidR="00577629" w:rsidRPr="00CE63C6">
        <w:rPr>
          <w:rFonts w:ascii="Times New Roman" w:hAnsi="Times New Roman" w:cs="Times New Roman"/>
          <w:sz w:val="24"/>
        </w:rPr>
        <w:fldChar w:fldCharType="separate"/>
      </w:r>
      <w:r w:rsidR="001009FC" w:rsidRPr="001009FC">
        <w:rPr>
          <w:rFonts w:ascii="Times New Roman" w:hAnsi="Times New Roman" w:cs="Times New Roman"/>
          <w:noProof/>
          <w:sz w:val="24"/>
          <w:vertAlign w:val="superscript"/>
        </w:rPr>
        <w:t>20</w:t>
      </w:r>
      <w:r w:rsidR="00577629" w:rsidRPr="00CE63C6">
        <w:rPr>
          <w:rFonts w:ascii="Times New Roman" w:hAnsi="Times New Roman" w:cs="Times New Roman"/>
          <w:sz w:val="24"/>
        </w:rPr>
        <w:fldChar w:fldCharType="end"/>
      </w:r>
      <w:r w:rsidR="00577629" w:rsidRPr="00CE63C6">
        <w:rPr>
          <w:rFonts w:ascii="Times New Roman" w:hAnsi="Times New Roman" w:cs="Times New Roman"/>
          <w:sz w:val="24"/>
        </w:rPr>
        <w:t>.</w:t>
      </w:r>
    </w:p>
    <w:p w14:paraId="0D41B27F" w14:textId="5C736E32" w:rsidR="00F14608" w:rsidRPr="00CE63C6" w:rsidRDefault="00E40128" w:rsidP="00F75036">
      <w:pPr>
        <w:jc w:val="both"/>
        <w:rPr>
          <w:rFonts w:ascii="Times New Roman" w:hAnsi="Times New Roman" w:cs="Times New Roman"/>
          <w:sz w:val="24"/>
        </w:rPr>
      </w:pPr>
      <w:r w:rsidRPr="00CE63C6">
        <w:rPr>
          <w:rFonts w:ascii="Times New Roman" w:hAnsi="Times New Roman" w:cs="Times New Roman"/>
          <w:sz w:val="24"/>
        </w:rPr>
        <w:t xml:space="preserve">The </w:t>
      </w:r>
      <w:r w:rsidRPr="00CE63C6">
        <w:rPr>
          <w:rFonts w:ascii="Times New Roman" w:hAnsi="Times New Roman" w:cs="Times New Roman"/>
          <w:b/>
          <w:sz w:val="24"/>
        </w:rPr>
        <w:t>GOT1/GOT2/MPST</w:t>
      </w:r>
      <w:r w:rsidRPr="00CE63C6">
        <w:rPr>
          <w:rFonts w:ascii="Times New Roman" w:hAnsi="Times New Roman" w:cs="Times New Roman"/>
          <w:sz w:val="24"/>
        </w:rPr>
        <w:t xml:space="preserve"> pathway</w:t>
      </w:r>
      <w:r w:rsidR="00BE755A">
        <w:rPr>
          <w:rFonts w:ascii="Times New Roman" w:hAnsi="Times New Roman" w:cs="Times New Roman"/>
          <w:sz w:val="24"/>
        </w:rPr>
        <w:t>s</w:t>
      </w:r>
      <w:r w:rsidRPr="00CE63C6">
        <w:rPr>
          <w:rFonts w:ascii="Times New Roman" w:hAnsi="Times New Roman" w:cs="Times New Roman"/>
          <w:sz w:val="24"/>
        </w:rPr>
        <w:t xml:space="preserve"> represent an alternative path for </w:t>
      </w:r>
      <w:r w:rsidR="00C50356" w:rsidRPr="00CE63C6">
        <w:rPr>
          <w:rFonts w:ascii="Times New Roman" w:hAnsi="Times New Roman" w:cs="Times New Roman"/>
          <w:sz w:val="24"/>
        </w:rPr>
        <w:t>H</w:t>
      </w:r>
      <w:r w:rsidR="00C50356" w:rsidRPr="00CE63C6">
        <w:rPr>
          <w:rFonts w:ascii="Times New Roman" w:hAnsi="Times New Roman" w:cs="Times New Roman"/>
          <w:sz w:val="24"/>
          <w:vertAlign w:val="subscript"/>
        </w:rPr>
        <w:t>2</w:t>
      </w:r>
      <w:r w:rsidR="00C50356" w:rsidRPr="00CE63C6">
        <w:rPr>
          <w:rFonts w:ascii="Times New Roman" w:hAnsi="Times New Roman" w:cs="Times New Roman"/>
          <w:sz w:val="24"/>
        </w:rPr>
        <w:t>S</w:t>
      </w:r>
      <w:r w:rsidRPr="00CE63C6">
        <w:rPr>
          <w:rFonts w:ascii="Times New Roman" w:hAnsi="Times New Roman" w:cs="Times New Roman"/>
          <w:sz w:val="24"/>
        </w:rPr>
        <w:t xml:space="preserve"> production, yet much less important than the C</w:t>
      </w:r>
      <w:r w:rsidR="00D52EE8">
        <w:rPr>
          <w:rFonts w:ascii="Times New Roman" w:hAnsi="Times New Roman" w:cs="Times New Roman"/>
          <w:sz w:val="24"/>
        </w:rPr>
        <w:t>TH</w:t>
      </w:r>
      <w:r w:rsidRPr="00CE63C6">
        <w:rPr>
          <w:rFonts w:ascii="Times New Roman" w:hAnsi="Times New Roman" w:cs="Times New Roman"/>
          <w:sz w:val="24"/>
        </w:rPr>
        <w:t>/CBS one</w:t>
      </w:r>
      <w:r w:rsidR="002929A3" w:rsidRPr="00CE63C6">
        <w:rPr>
          <w:rFonts w:ascii="Times New Roman" w:hAnsi="Times New Roman" w:cs="Times New Roman"/>
          <w:sz w:val="24"/>
        </w:rPr>
        <w:fldChar w:fldCharType="begin" w:fldLock="1"/>
      </w:r>
      <w:r w:rsidR="002B63A2">
        <w:rPr>
          <w:rFonts w:ascii="Times New Roman" w:hAnsi="Times New Roman" w:cs="Times New Roman"/>
          <w:sz w:val="24"/>
        </w:rPr>
        <w:instrText>ADDIN CSL_CITATION {"citationItems":[{"id":"ITEM-1","itemData":{"DOI":"10.1089/ars.2013.5339","ISSN":"1557-7716","PMID":"23600844","abstract":"SIGNIFICANCE Hydrogen sulfide (H2S), produced by the desulfuration of cysteine or homocysteine, functions as a signaling molecule in an array of physiological processes including regulation of vascular tone, the cellular stress response, apoptosis, and inflammation. RECENT ADVANCES The low steady-state levels of H2S in mammalian cells have been recently shown to reflect a balance between its synthesis and its clearance. The subversion of enzymes in the cytoplasmic trans-sulfuration pathway for producing H2S from cysteine and/or homocysteine versus producing cysteine from homocysteine, presents an interesting regulatory problem. CRITICAL ISSUES It is not known under what conditions the enzymes operate in the canonical trans-sulfuration pathway and how their specificity is switched to catalyze the alternative H2S-producing reactions. Similarly, it is not known if and whether the mitochondrial enzymes, which oxidize sulfide and persulfide (or sulfane sulfur), are regulated to increase or decrease H2S or sulfane-sulfur pools. FUTURE DIRECTIONS In this review, we focus on the enzymology of H2S homeostasis and discuss H2S-based signaling via persulfidation and thionitrous acid.","author":[{"dropping-particle":"","family":"Kabil","given":"Omer","non-dropping-particle":"","parse-names":false,"suffix":""},{"dropping-particle":"","family":"Banerjee","given":"Ruma","non-dropping-particle":"","parse-names":false,"suffix":""}],"container-title":"Antioxidants &amp; Redox Signaling","id":"ITEM-1","issue":"5","issued":{"date-parts":[["2014","2","10"]]},"page":"770-82","publisher":"Mary Ann Liebert, Inc.","title":"Enzymology of H2S biogenesis, decay and signaling.","type":"article-journal","volume":"20"},"uris":["http://www.mendeley.com/documents/?uuid=43b1b272-4411-3900-8cf0-09a614574d8c"]}],"mendeley":{"formattedCitation":"&lt;sup&gt;7&lt;/sup&gt;","plainTextFormattedCitation":"7","previouslyFormattedCitation":"&lt;sup&gt;7&lt;/sup&gt;"},"properties":{"noteIndex":0},"schema":"https://github.com/citation-style-language/schema/raw/master/csl-citation.json"}</w:instrText>
      </w:r>
      <w:r w:rsidR="002929A3" w:rsidRPr="00CE63C6">
        <w:rPr>
          <w:rFonts w:ascii="Times New Roman" w:hAnsi="Times New Roman" w:cs="Times New Roman"/>
          <w:sz w:val="24"/>
        </w:rPr>
        <w:fldChar w:fldCharType="separate"/>
      </w:r>
      <w:r w:rsidR="002929A3" w:rsidRPr="00CE63C6">
        <w:rPr>
          <w:rFonts w:ascii="Times New Roman" w:hAnsi="Times New Roman" w:cs="Times New Roman"/>
          <w:noProof/>
          <w:sz w:val="24"/>
          <w:vertAlign w:val="superscript"/>
        </w:rPr>
        <w:t>7</w:t>
      </w:r>
      <w:r w:rsidR="002929A3" w:rsidRPr="00CE63C6">
        <w:rPr>
          <w:rFonts w:ascii="Times New Roman" w:hAnsi="Times New Roman" w:cs="Times New Roman"/>
          <w:sz w:val="24"/>
        </w:rPr>
        <w:fldChar w:fldCharType="end"/>
      </w:r>
      <w:r w:rsidR="009C79B0" w:rsidRPr="00CE63C6">
        <w:rPr>
          <w:rFonts w:ascii="Times New Roman" w:hAnsi="Times New Roman" w:cs="Times New Roman"/>
          <w:sz w:val="24"/>
        </w:rPr>
        <w:t>.</w:t>
      </w:r>
      <w:r w:rsidR="002929A3" w:rsidRPr="00CE63C6">
        <w:rPr>
          <w:rFonts w:ascii="Times New Roman" w:hAnsi="Times New Roman" w:cs="Times New Roman"/>
          <w:sz w:val="24"/>
        </w:rPr>
        <w:t xml:space="preserve"> This pathway might be used more in cells with higher cysteine levels, such as the kidney or where C</w:t>
      </w:r>
      <w:r w:rsidR="00D52EE8">
        <w:rPr>
          <w:rFonts w:ascii="Times New Roman" w:hAnsi="Times New Roman" w:cs="Times New Roman"/>
          <w:sz w:val="24"/>
        </w:rPr>
        <w:t>TH</w:t>
      </w:r>
      <w:r w:rsidR="002929A3" w:rsidRPr="00CE63C6">
        <w:rPr>
          <w:rFonts w:ascii="Times New Roman" w:hAnsi="Times New Roman" w:cs="Times New Roman"/>
          <w:sz w:val="24"/>
        </w:rPr>
        <w:t>/CBS expression is lower</w:t>
      </w:r>
      <w:r w:rsidR="00C0343A" w:rsidRPr="00CE63C6">
        <w:rPr>
          <w:rFonts w:ascii="Times New Roman" w:hAnsi="Times New Roman" w:cs="Times New Roman"/>
          <w:sz w:val="24"/>
        </w:rPr>
        <w:fldChar w:fldCharType="begin" w:fldLock="1"/>
      </w:r>
      <w:r w:rsidR="002B63A2">
        <w:rPr>
          <w:rFonts w:ascii="Times New Roman" w:hAnsi="Times New Roman" w:cs="Times New Roman"/>
          <w:sz w:val="24"/>
        </w:rPr>
        <w:instrText>ADDIN CSL_CITATION {"citationItems":[{"id":"ITEM-1","itemData":{"DOI":"10.1089/ars.2013.5339","ISSN":"1557-7716","PMID":"23600844","abstract":"SIGNIFICANCE Hydrogen sulfide (H2S), produced by the desulfuration of cysteine or homocysteine, functions as a signaling molecule in an array of physiological processes including regulation of vascular tone, the cellular stress response, apoptosis, and inflammation. RECENT ADVANCES The low steady-state levels of H2S in mammalian cells have been recently shown to reflect a balance between its synthesis and its clearance. The subversion of enzymes in the cytoplasmic trans-sulfuration pathway for producing H2S from cysteine and/or homocysteine versus producing cysteine from homocysteine, presents an interesting regulatory problem. CRITICAL ISSUES It is not known under what conditions the enzymes operate in the canonical trans-sulfuration pathway and how their specificity is switched to catalyze the alternative H2S-producing reactions. Similarly, it is not known if and whether the mitochondrial enzymes, which oxidize sulfide and persulfide (or sulfane sulfur), are regulated to increase or decrease H2S or sulfane-sulfur pools. FUTURE DIRECTIONS In this review, we focus on the enzymology of H2S homeostasis and discuss H2S-based signaling via persulfidation and thionitrous acid.","author":[{"dropping-particle":"","family":"Kabil","given":"Omer","non-dropping-particle":"","parse-names":false,"suffix":""},{"dropping-particle":"","family":"Banerjee","given":"Ruma","non-dropping-particle":"","parse-names":false,"suffix":""}],"container-title":"Antioxidants &amp; Redox Signaling","id":"ITEM-1","issue":"5","issued":{"date-parts":[["2014","2","10"]]},"page":"770-82","publisher":"Mary Ann Liebert, Inc.","title":"Enzymology of H2S biogenesis, decay and signaling.","type":"article-journal","volume":"20"},"uris":["http://www.mendeley.com/documents/?uuid=43b1b272-4411-3900-8cf0-09a614574d8c"]}],"mendeley":{"formattedCitation":"&lt;sup&gt;7&lt;/sup&gt;","plainTextFormattedCitation":"7","previouslyFormattedCitation":"&lt;sup&gt;7&lt;/sup&gt;"},"properties":{"noteIndex":0},"schema":"https://github.com/citation-style-language/schema/raw/master/csl-citation.json"}</w:instrText>
      </w:r>
      <w:r w:rsidR="00C0343A" w:rsidRPr="00CE63C6">
        <w:rPr>
          <w:rFonts w:ascii="Times New Roman" w:hAnsi="Times New Roman" w:cs="Times New Roman"/>
          <w:sz w:val="24"/>
        </w:rPr>
        <w:fldChar w:fldCharType="separate"/>
      </w:r>
      <w:r w:rsidR="00C0343A" w:rsidRPr="00CE63C6">
        <w:rPr>
          <w:rFonts w:ascii="Times New Roman" w:hAnsi="Times New Roman" w:cs="Times New Roman"/>
          <w:noProof/>
          <w:sz w:val="24"/>
          <w:vertAlign w:val="superscript"/>
        </w:rPr>
        <w:t>7</w:t>
      </w:r>
      <w:r w:rsidR="00C0343A" w:rsidRPr="00CE63C6">
        <w:rPr>
          <w:rFonts w:ascii="Times New Roman" w:hAnsi="Times New Roman" w:cs="Times New Roman"/>
          <w:sz w:val="24"/>
        </w:rPr>
        <w:fldChar w:fldCharType="end"/>
      </w:r>
      <w:r w:rsidR="00C0343A" w:rsidRPr="00CE63C6">
        <w:rPr>
          <w:rFonts w:ascii="Times New Roman" w:hAnsi="Times New Roman" w:cs="Times New Roman"/>
          <w:sz w:val="24"/>
        </w:rPr>
        <w:t xml:space="preserve">. </w:t>
      </w:r>
    </w:p>
    <w:p w14:paraId="7D20C6D7" w14:textId="798D70F3" w:rsidR="00E40128" w:rsidRPr="00CE63C6" w:rsidRDefault="00F14608" w:rsidP="00F75036">
      <w:pPr>
        <w:jc w:val="both"/>
        <w:rPr>
          <w:rFonts w:ascii="Times New Roman" w:hAnsi="Times New Roman" w:cs="Times New Roman"/>
          <w:sz w:val="24"/>
        </w:rPr>
      </w:pPr>
      <w:r w:rsidRPr="00CE63C6">
        <w:rPr>
          <w:rFonts w:ascii="Times New Roman" w:hAnsi="Times New Roman" w:cs="Times New Roman"/>
          <w:b/>
          <w:sz w:val="24"/>
        </w:rPr>
        <w:t>Sulfite</w:t>
      </w:r>
      <w:r w:rsidRPr="00CE63C6">
        <w:rPr>
          <w:rFonts w:ascii="Times New Roman" w:hAnsi="Times New Roman" w:cs="Times New Roman"/>
          <w:sz w:val="24"/>
        </w:rPr>
        <w:t xml:space="preserve"> forms mainly as a breakdown product of sulfur-containing compounds and needs to be immediately oxidized </w:t>
      </w:r>
      <w:r w:rsidR="00112D89" w:rsidRPr="00CE63C6">
        <w:rPr>
          <w:rFonts w:ascii="Times New Roman" w:hAnsi="Times New Roman" w:cs="Times New Roman"/>
          <w:sz w:val="24"/>
        </w:rPr>
        <w:t xml:space="preserve">by an enzyme called sulfite oxidase (SUOX) </w:t>
      </w:r>
      <w:r w:rsidRPr="00CE63C6">
        <w:rPr>
          <w:rFonts w:ascii="Times New Roman" w:hAnsi="Times New Roman" w:cs="Times New Roman"/>
          <w:sz w:val="24"/>
        </w:rPr>
        <w:t>to prevent cellular damage</w:t>
      </w:r>
      <w:r w:rsidR="00E52779" w:rsidRPr="00CE63C6">
        <w:rPr>
          <w:rFonts w:ascii="Times New Roman" w:hAnsi="Times New Roman" w:cs="Times New Roman"/>
          <w:sz w:val="24"/>
        </w:rPr>
        <w:fldChar w:fldCharType="begin" w:fldLock="1"/>
      </w:r>
      <w:r w:rsidR="008C7B96" w:rsidRPr="00CE63C6">
        <w:rPr>
          <w:rFonts w:ascii="Times New Roman" w:hAnsi="Times New Roman" w:cs="Times New Roman"/>
          <w:sz w:val="24"/>
        </w:rPr>
        <w:instrText>ADDIN CSL_CITATION {"citationItems":[{"id":"ITEM-1","itemData":{"DOI":"10.1111/bph.14464","ISSN":"14765381","PMID":"30088670","author":[{"dropping-particle":"","family":"Kohl","given":"Joshua B.","non-dropping-particle":"","parse-names":false,"suffix":""},{"dropping-particle":"","family":"Mellis","given":"Anna Theresa","non-dropping-particle":"","parse-names":false,"suffix":""},{"dropping-particle":"","family":"Schwarz","given":"Guenter","non-dropping-particle":"","parse-names":false,"suffix":""}],"container-title":"British Journal of Pharmacology","id":"ITEM-1","issued":{"date-parts":[["2018"]]},"title":"Homeostatic impact of sulfite and hydrogen sulfide on cysteine catabolism","type":"article-newspaper"},"uris":["http://www.mendeley.com/documents/?uuid=852211a3-9388-3d82-8517-2e666736b6ca"]}],"mendeley":{"formattedCitation":"&lt;sup&gt;2&lt;/sup&gt;","plainTextFormattedCitation":"2","previouslyFormattedCitation":"&lt;sup&gt;2&lt;/sup&gt;"},"properties":{"noteIndex":0},"schema":"https://github.com/citation-style-language/schema/raw/master/csl-citation.json"}</w:instrText>
      </w:r>
      <w:r w:rsidR="00E52779" w:rsidRPr="00CE63C6">
        <w:rPr>
          <w:rFonts w:ascii="Times New Roman" w:hAnsi="Times New Roman" w:cs="Times New Roman"/>
          <w:sz w:val="24"/>
        </w:rPr>
        <w:fldChar w:fldCharType="separate"/>
      </w:r>
      <w:r w:rsidR="00E52779" w:rsidRPr="00CE63C6">
        <w:rPr>
          <w:rFonts w:ascii="Times New Roman" w:hAnsi="Times New Roman" w:cs="Times New Roman"/>
          <w:noProof/>
          <w:sz w:val="24"/>
          <w:vertAlign w:val="superscript"/>
        </w:rPr>
        <w:t>2</w:t>
      </w:r>
      <w:r w:rsidR="00E52779" w:rsidRPr="00CE63C6">
        <w:rPr>
          <w:rFonts w:ascii="Times New Roman" w:hAnsi="Times New Roman" w:cs="Times New Roman"/>
          <w:sz w:val="24"/>
        </w:rPr>
        <w:fldChar w:fldCharType="end"/>
      </w:r>
      <w:r w:rsidR="00E52779" w:rsidRPr="00CE63C6">
        <w:rPr>
          <w:rFonts w:ascii="Times New Roman" w:hAnsi="Times New Roman" w:cs="Times New Roman"/>
          <w:sz w:val="24"/>
        </w:rPr>
        <w:t xml:space="preserve">. </w:t>
      </w:r>
      <w:r w:rsidR="00112D89" w:rsidRPr="00CE63C6">
        <w:rPr>
          <w:rFonts w:ascii="Times New Roman" w:hAnsi="Times New Roman" w:cs="Times New Roman"/>
          <w:sz w:val="24"/>
        </w:rPr>
        <w:t xml:space="preserve">Deficiency of SUOX </w:t>
      </w:r>
      <w:r w:rsidR="00846962" w:rsidRPr="00CE63C6">
        <w:rPr>
          <w:rFonts w:ascii="Times New Roman" w:hAnsi="Times New Roman" w:cs="Times New Roman"/>
          <w:sz w:val="24"/>
        </w:rPr>
        <w:t xml:space="preserve">in humans </w:t>
      </w:r>
      <w:r w:rsidR="00112D89" w:rsidRPr="00CE63C6">
        <w:rPr>
          <w:rFonts w:ascii="Times New Roman" w:hAnsi="Times New Roman" w:cs="Times New Roman"/>
          <w:sz w:val="24"/>
        </w:rPr>
        <w:t xml:space="preserve">results in a condition called isolated sulfite oxidase deficiency </w:t>
      </w:r>
      <w:r w:rsidR="00846962" w:rsidRPr="00CE63C6">
        <w:rPr>
          <w:rFonts w:ascii="Times New Roman" w:hAnsi="Times New Roman" w:cs="Times New Roman"/>
          <w:sz w:val="24"/>
        </w:rPr>
        <w:t>(ISOD) which results in neurological symptoms and premature death, due to sulfite toxicity</w:t>
      </w:r>
      <w:r w:rsidR="008C7B96" w:rsidRPr="00CE63C6">
        <w:rPr>
          <w:rFonts w:ascii="Times New Roman" w:hAnsi="Times New Roman" w:cs="Times New Roman"/>
          <w:sz w:val="24"/>
        </w:rPr>
        <w:fldChar w:fldCharType="begin" w:fldLock="1"/>
      </w:r>
      <w:r w:rsidR="002B63A2">
        <w:rPr>
          <w:rFonts w:ascii="Times New Roman" w:hAnsi="Times New Roman" w:cs="Times New Roman"/>
          <w:sz w:val="24"/>
        </w:rPr>
        <w:instrText>ADDIN CSL_CITATION {"citationItems":[{"id":"ITEM-1","itemData":{"DOI":"10.1016/j.ymgmr.2017.06.009","ISSN":"22144269","PMID":"28725568","abstract":"We report an isolated sulfite oxidase deficiency in the first child boy of a non-consanguineous Caucasian family. He's a compound heterozygote for the sulfite oxidase gene, presenting low cystine, undetectable homocysteine and normal uric acid blood concentrations and undetectable sulfite oxidase activity in his cultured fibroblasts. Both mutations are not reported yet. The clinical presentation was typical and severe, with generalized status epilepticus and premature death.","author":[{"dropping-particle":"","family":"Brumaru","given":"Daniel","non-dropping-particle":"","parse-names":false,"suffix":""},{"dropping-particle":"","family":"Guerin","given":"Eric","non-dropping-particle":"","parse-names":false,"suffix":""},{"dropping-particle":"","family":"Voegeli","given":"Anne-Claire","non-dropping-particle":"","parse-names":false,"suffix":""},{"dropping-particle":"","family":"Eyer","given":"Didier","non-dropping-particle":"","parse-names":false,"suffix":""},{"dropping-particle":"","family":"Maitre","given":"Michel","non-dropping-particle":"","parse-names":false,"suffix":""}],"container-title":"Molecular Genetics and Metabolism Reports","id":"ITEM-1","issued":{"date-parts":[["2017","9"]]},"page":"99-102","title":"A compound heterozygote case of isolated sulfite oxidase deficiency","type":"article-journal","volume":"12"},"uris":["http://www.mendeley.com/documents/?uuid=806a546e-e80d-390f-a126-9ea3dc99d7df"]}],"mendeley":{"formattedCitation":"&lt;sup&gt;21&lt;/sup&gt;","plainTextFormattedCitation":"21","previouslyFormattedCitation":"&lt;sup&gt;21&lt;/sup&gt;"},"properties":{"noteIndex":0},"schema":"https://github.com/citation-style-language/schema/raw/master/csl-citation.json"}</w:instrText>
      </w:r>
      <w:r w:rsidR="008C7B96" w:rsidRPr="00CE63C6">
        <w:rPr>
          <w:rFonts w:ascii="Times New Roman" w:hAnsi="Times New Roman" w:cs="Times New Roman"/>
          <w:sz w:val="24"/>
        </w:rPr>
        <w:fldChar w:fldCharType="separate"/>
      </w:r>
      <w:r w:rsidR="001009FC" w:rsidRPr="001009FC">
        <w:rPr>
          <w:rFonts w:ascii="Times New Roman" w:hAnsi="Times New Roman" w:cs="Times New Roman"/>
          <w:noProof/>
          <w:sz w:val="24"/>
          <w:vertAlign w:val="superscript"/>
        </w:rPr>
        <w:t>21</w:t>
      </w:r>
      <w:r w:rsidR="008C7B96" w:rsidRPr="00CE63C6">
        <w:rPr>
          <w:rFonts w:ascii="Times New Roman" w:hAnsi="Times New Roman" w:cs="Times New Roman"/>
          <w:sz w:val="24"/>
        </w:rPr>
        <w:fldChar w:fldCharType="end"/>
      </w:r>
      <w:r w:rsidR="008C7B96" w:rsidRPr="00CE63C6">
        <w:rPr>
          <w:rFonts w:ascii="Times New Roman" w:hAnsi="Times New Roman" w:cs="Times New Roman"/>
          <w:sz w:val="24"/>
        </w:rPr>
        <w:t xml:space="preserve">. </w:t>
      </w:r>
    </w:p>
    <w:p w14:paraId="7CBC001E" w14:textId="2133B36D" w:rsidR="00F1454F" w:rsidRPr="00CE63C6" w:rsidRDefault="002A1A36" w:rsidP="00F75036">
      <w:pPr>
        <w:jc w:val="both"/>
        <w:rPr>
          <w:rFonts w:ascii="Times New Roman" w:hAnsi="Times New Roman" w:cs="Times New Roman"/>
          <w:sz w:val="24"/>
        </w:rPr>
      </w:pPr>
      <w:r w:rsidRPr="00CE63C6">
        <w:rPr>
          <w:rFonts w:ascii="Times New Roman" w:hAnsi="Times New Roman" w:cs="Times New Roman"/>
          <w:b/>
          <w:sz w:val="24"/>
        </w:rPr>
        <w:t>Cyanide</w:t>
      </w:r>
      <w:r w:rsidRPr="00CE63C6">
        <w:rPr>
          <w:rFonts w:ascii="Times New Roman" w:hAnsi="Times New Roman" w:cs="Times New Roman"/>
          <w:sz w:val="24"/>
        </w:rPr>
        <w:t xml:space="preserve"> is</w:t>
      </w:r>
      <w:r w:rsidR="005C192F" w:rsidRPr="00CE63C6">
        <w:rPr>
          <w:rFonts w:ascii="Times New Roman" w:hAnsi="Times New Roman" w:cs="Times New Roman"/>
          <w:sz w:val="24"/>
        </w:rPr>
        <w:t xml:space="preserve"> found in nature and comes from sources as varied as cigarette smoke to spinach</w:t>
      </w:r>
      <w:r w:rsidR="005168A4" w:rsidRPr="00CE63C6">
        <w:rPr>
          <w:rFonts w:ascii="Times New Roman" w:hAnsi="Times New Roman" w:cs="Times New Roman"/>
          <w:sz w:val="24"/>
        </w:rPr>
        <w:fldChar w:fldCharType="begin" w:fldLock="1"/>
      </w:r>
      <w:r w:rsidR="002B63A2">
        <w:rPr>
          <w:rFonts w:ascii="Times New Roman" w:hAnsi="Times New Roman" w:cs="Times New Roman"/>
          <w:sz w:val="24"/>
        </w:rPr>
        <w:instrText>ADDIN CSL_CITATION {"citationItems":[{"id":"ITEM-1","itemData":{"DOI":"10.1016/j.jen.2006.05.008","ISSN":"00991767","PMID":"16860674","author":[{"dropping-particle":"","family":"Schnepp","given":"Robert","non-dropping-particle":"","parse-names":false,"suffix":""}],"container-title":"Journal of Emergency Nursing","id":"ITEM-1","issue":"4","issued":{"date-parts":[["2006","8"]]},"page":"S3-S7","title":"Cyanide: Sources, Perceptions, and Risks","type":"article-journal","volume":"32"},"uris":["http://www.mendeley.com/documents/?uuid=38e6b182-305c-335c-bd75-897687aa884b"]}],"mendeley":{"formattedCitation":"&lt;sup&gt;22&lt;/sup&gt;","plainTextFormattedCitation":"22","previouslyFormattedCitation":"&lt;sup&gt;22&lt;/sup&gt;"},"properties":{"noteIndex":0},"schema":"https://github.com/citation-style-language/schema/raw/master/csl-citation.json"}</w:instrText>
      </w:r>
      <w:r w:rsidR="005168A4" w:rsidRPr="00CE63C6">
        <w:rPr>
          <w:rFonts w:ascii="Times New Roman" w:hAnsi="Times New Roman" w:cs="Times New Roman"/>
          <w:sz w:val="24"/>
        </w:rPr>
        <w:fldChar w:fldCharType="separate"/>
      </w:r>
      <w:r w:rsidR="001009FC" w:rsidRPr="001009FC">
        <w:rPr>
          <w:rFonts w:ascii="Times New Roman" w:hAnsi="Times New Roman" w:cs="Times New Roman"/>
          <w:noProof/>
          <w:sz w:val="24"/>
          <w:vertAlign w:val="superscript"/>
        </w:rPr>
        <w:t>22</w:t>
      </w:r>
      <w:r w:rsidR="005168A4" w:rsidRPr="00CE63C6">
        <w:rPr>
          <w:rFonts w:ascii="Times New Roman" w:hAnsi="Times New Roman" w:cs="Times New Roman"/>
          <w:sz w:val="24"/>
        </w:rPr>
        <w:fldChar w:fldCharType="end"/>
      </w:r>
      <w:r w:rsidR="005168A4" w:rsidRPr="00CE63C6">
        <w:rPr>
          <w:rFonts w:ascii="Times New Roman" w:hAnsi="Times New Roman" w:cs="Times New Roman"/>
          <w:sz w:val="24"/>
        </w:rPr>
        <w:t>. The human body has developed a way how to neutralise and excrete this very toxic compound, when it comes into contact with small quantities</w:t>
      </w:r>
      <w:r w:rsidR="00CC11BC" w:rsidRPr="00CE63C6">
        <w:rPr>
          <w:rFonts w:ascii="Times New Roman" w:hAnsi="Times New Roman" w:cs="Times New Roman"/>
          <w:sz w:val="24"/>
        </w:rPr>
        <w:fldChar w:fldCharType="begin" w:fldLock="1"/>
      </w:r>
      <w:r w:rsidR="002B63A2">
        <w:rPr>
          <w:rFonts w:ascii="Times New Roman" w:hAnsi="Times New Roman" w:cs="Times New Roman"/>
          <w:sz w:val="24"/>
        </w:rPr>
        <w:instrText>ADDIN CSL_CITATION {"citationItems":[{"id":"ITEM-1","itemData":{"DOI":"10.1016/j.jen.2006.05.008","ISSN":"00991767","PMID":"16860674","author":[{"dropping-particle":"","family":"Schnepp","given":"Robert","non-dropping-particle":"","parse-names":false,"suffix":""}],"container-title":"Journal of Emergency Nursing","id":"ITEM-1","issue":"4","issued":{"date-parts":[["2006","8"]]},"page":"S3-S7","title":"Cyanide: Sources, Perceptions, and Risks","type":"article-journal","volume":"32"},"uris":["http://www.mendeley.com/documents/?uuid=38e6b182-305c-335c-bd75-897687aa884b"]}],"mendeley":{"formattedCitation":"&lt;sup&gt;22&lt;/sup&gt;","plainTextFormattedCitation":"22","previouslyFormattedCitation":"&lt;sup&gt;22&lt;/sup&gt;"},"properties":{"noteIndex":0},"schema":"https://github.com/citation-style-language/schema/raw/master/csl-citation.json"}</w:instrText>
      </w:r>
      <w:r w:rsidR="00CC11BC" w:rsidRPr="00CE63C6">
        <w:rPr>
          <w:rFonts w:ascii="Times New Roman" w:hAnsi="Times New Roman" w:cs="Times New Roman"/>
          <w:sz w:val="24"/>
        </w:rPr>
        <w:fldChar w:fldCharType="separate"/>
      </w:r>
      <w:r w:rsidR="001009FC" w:rsidRPr="001009FC">
        <w:rPr>
          <w:rFonts w:ascii="Times New Roman" w:hAnsi="Times New Roman" w:cs="Times New Roman"/>
          <w:noProof/>
          <w:sz w:val="24"/>
          <w:vertAlign w:val="superscript"/>
        </w:rPr>
        <w:t>22</w:t>
      </w:r>
      <w:r w:rsidR="00CC11BC" w:rsidRPr="00CE63C6">
        <w:rPr>
          <w:rFonts w:ascii="Times New Roman" w:hAnsi="Times New Roman" w:cs="Times New Roman"/>
          <w:sz w:val="24"/>
        </w:rPr>
        <w:fldChar w:fldCharType="end"/>
      </w:r>
      <w:r w:rsidR="00CC11BC" w:rsidRPr="00CE63C6">
        <w:rPr>
          <w:rFonts w:ascii="Times New Roman" w:hAnsi="Times New Roman" w:cs="Times New Roman"/>
          <w:sz w:val="24"/>
        </w:rPr>
        <w:t xml:space="preserve">. </w:t>
      </w:r>
      <w:r w:rsidR="00A02E03" w:rsidRPr="00CE63C6">
        <w:rPr>
          <w:rFonts w:ascii="Times New Roman" w:hAnsi="Times New Roman" w:cs="Times New Roman"/>
          <w:sz w:val="24"/>
        </w:rPr>
        <w:t>The two sulfurtransferases: TST and MPST can utilise sulfur compounds to form thiocyanate which is easily excreted in the urine</w:t>
      </w:r>
      <w:r w:rsidR="000B5DB7" w:rsidRPr="00CE63C6">
        <w:rPr>
          <w:rFonts w:ascii="Times New Roman" w:hAnsi="Times New Roman" w:cs="Times New Roman"/>
          <w:sz w:val="24"/>
        </w:rPr>
        <w:fldChar w:fldCharType="begin" w:fldLock="1"/>
      </w:r>
      <w:r w:rsidR="002B63A2">
        <w:rPr>
          <w:rFonts w:ascii="Times New Roman" w:hAnsi="Times New Roman" w:cs="Times New Roman"/>
          <w:sz w:val="24"/>
        </w:rPr>
        <w:instrText>ADDIN CSL_CITATION {"citationItems":[{"id":"ITEM-1","itemData":{"DOI":"10.12659/MSM.893234","ISSN":"1643-3750","PMID":"26071878","abstract":"Organisms must confront various environmental stresses. The liver is central to protecting against such stresses in mammals, and it has many detoxification and anti-oxidative stress functions. Radiation is a source of oxidative stress and is known to affect the liver and induce anti-oxidative responses. The detoxification enzyme rhodanese, which is also called thiosulfate sulfurtransferase (TST), has been demonstrated to be induced in the liver in response to radiation. Cyanide detoxification is a function of the liver, and rhodanese is a key enzyme involved in sulfur metabolism in that detoxification. Though the anti-oxidative stress system in which sulfur molecules such as thiol compounds are involved has attracted attention as a defense against radiation, detoxification enzymes may have other roles in this defense. Understanding how these functions are affected by alterations of sulfur metabolism (including thiol compounds) after irradiation would help uncover their roles in defense against cancer and other deleterious health effects, as well as environmental stress responses. This article reviews the roles of sulfur-related metabolism in oxidative stress regulation and detoxification for recovery from liver damage after radiation exposure, with particular attention to recent findings of sulfur-related enzymes such as rhodanese, which is unique in sulfur metabolism.","author":[{"dropping-particle":"","family":"Nakajima","given":"Tetsuo","non-dropping-particle":"","parse-names":false,"suffix":""}],"container-title":"Medical Science Monitor : International Medical Journal of Experimental and Clinical Research","id":"ITEM-1","issued":{"date-parts":[["2015","6","14"]]},"page":"1721-5","publisher":"International Scientific Information, Inc.","title":"Roles of Sulfur Metabolism and Rhodanese in Detoxification and Anti-Oxidative Stress Functions in the Liver: Responses to Radiation Exposure.","type":"article-journal","volume":"21"},"uris":["http://www.mendeley.com/documents/?uuid=30a57826-8cbc-3590-94a2-485b4b9c1614"]}],"mendeley":{"formattedCitation":"&lt;sup&gt;23&lt;/sup&gt;","plainTextFormattedCitation":"23","previouslyFormattedCitation":"&lt;sup&gt;23&lt;/sup&gt;"},"properties":{"noteIndex":0},"schema":"https://github.com/citation-style-language/schema/raw/master/csl-citation.json"}</w:instrText>
      </w:r>
      <w:r w:rsidR="000B5DB7" w:rsidRPr="00CE63C6">
        <w:rPr>
          <w:rFonts w:ascii="Times New Roman" w:hAnsi="Times New Roman" w:cs="Times New Roman"/>
          <w:sz w:val="24"/>
        </w:rPr>
        <w:fldChar w:fldCharType="separate"/>
      </w:r>
      <w:r w:rsidR="001009FC" w:rsidRPr="001009FC">
        <w:rPr>
          <w:rFonts w:ascii="Times New Roman" w:hAnsi="Times New Roman" w:cs="Times New Roman"/>
          <w:noProof/>
          <w:sz w:val="24"/>
          <w:vertAlign w:val="superscript"/>
        </w:rPr>
        <w:t>23</w:t>
      </w:r>
      <w:r w:rsidR="000B5DB7" w:rsidRPr="00CE63C6">
        <w:rPr>
          <w:rFonts w:ascii="Times New Roman" w:hAnsi="Times New Roman" w:cs="Times New Roman"/>
          <w:sz w:val="24"/>
        </w:rPr>
        <w:fldChar w:fldCharType="end"/>
      </w:r>
      <w:r w:rsidR="000B5DB7" w:rsidRPr="00CE63C6">
        <w:rPr>
          <w:rFonts w:ascii="Times New Roman" w:hAnsi="Times New Roman" w:cs="Times New Roman"/>
          <w:sz w:val="24"/>
        </w:rPr>
        <w:t xml:space="preserve">. </w:t>
      </w:r>
      <w:r w:rsidR="00A015C9" w:rsidRPr="00CE63C6">
        <w:rPr>
          <w:rFonts w:ascii="Times New Roman" w:hAnsi="Times New Roman" w:cs="Times New Roman"/>
          <w:sz w:val="24"/>
        </w:rPr>
        <w:t xml:space="preserve">The substrate </w:t>
      </w:r>
      <w:r w:rsidR="009A28D6" w:rsidRPr="00CE63C6">
        <w:rPr>
          <w:rFonts w:ascii="Times New Roman" w:hAnsi="Times New Roman" w:cs="Times New Roman"/>
          <w:sz w:val="24"/>
        </w:rPr>
        <w:t>for these enzymes – thiosulfate – has been used as an antidote for cyanide poisoning in the clinic</w:t>
      </w:r>
      <w:r w:rsidR="009A2642" w:rsidRPr="00CE63C6">
        <w:rPr>
          <w:rFonts w:ascii="Times New Roman" w:hAnsi="Times New Roman" w:cs="Times New Roman"/>
          <w:sz w:val="24"/>
        </w:rPr>
        <w:fldChar w:fldCharType="begin" w:fldLock="1"/>
      </w:r>
      <w:r w:rsidR="002B63A2">
        <w:rPr>
          <w:rFonts w:ascii="Times New Roman" w:hAnsi="Times New Roman" w:cs="Times New Roman"/>
          <w:sz w:val="24"/>
        </w:rPr>
        <w:instrText>ADDIN CSL_CITATION {"citationItems":[{"id":"ITEM-1","itemData":{"DOI":"10.1080/10408440802304944","ISSN":"1040-8444","PMID":"19650716","abstract":"Cyanide has several antidotes, with differing mechanisms of action and diverse toxicological, clinical, and risk-benefit profiles. The international medical community lacks consensus about the antidote or antidotes with the best risk-benefit ratio. Critical assessment of cyanide antidotes is needed to aid in therapeutic and administrative decisions that will improve care for victims of cyanide poisoning (particularly poisoning from enclosed-space fire-smoke inhalation), and enhance readiness for cyanide toxic terrorism and other mass-casualty incidents. This paper reviews preclinical and clinical data on available cyanide antidotes and considers the profiles of these antidotes relative to properties of a hypothetical ideal cyanide antidote. Each of the antidotes shows evidence of efficacy in animal studies and clinical experience. The data available to date do not suggest obvious differences in efficacy among antidotes, with the exception of a slower onset of action of sodium thiosulfate (administered alone) than of the other antidotes. The potential for serious toxicity limits or prevents the use of the Cyanide Antidote Kit, dicobalt edetate, and 4-dimethylaminophenol in prehospital empiric treatment of suspected cyanide poisoning. Hydroxocobalamin differs from these antidotes in that it has not been associated with clinically significant toxicity in antidotal doses. Hydroxocobalamin is an antidote that seems to have many of the characteristics of the ideal cyanide antidote: rapid onset of action, neutralizes cyanide without interfering with cellular oxygen use, tolerability and safety profiles conducive to prehospital use, safe for use with smoke-inhalation victims, not harmful when administered to non-poisoned patients, easy to administer.","author":[{"dropping-particle":"","family":"Hall","given":"Alan H.","non-dropping-particle":"","parse-names":false,"suffix":""},{"dropping-particle":"","family":"Saiers","given":"Jane","non-dropping-particle":"","parse-names":false,"suffix":""},{"dropping-particle":"","family":"Baud","given":"Frédéric","non-dropping-particle":"","parse-names":false,"suffix":""}],"container-title":"Critical Reviews in Toxicology","id":"ITEM-1","issue":"7","issued":{"date-parts":[["2009","8","3"]]},"page":"541-552","title":"Which cyanide antidote?","type":"article-journal","volume":"39"},"uris":["http://www.mendeley.com/documents/?uuid=a469fa7b-7ec8-3c7f-902a-b71042d66c94"]}],"mendeley":{"formattedCitation":"&lt;sup&gt;24&lt;/sup&gt;","plainTextFormattedCitation":"24","previouslyFormattedCitation":"&lt;sup&gt;24&lt;/sup&gt;"},"properties":{"noteIndex":0},"schema":"https://github.com/citation-style-language/schema/raw/master/csl-citation.json"}</w:instrText>
      </w:r>
      <w:r w:rsidR="009A2642" w:rsidRPr="00CE63C6">
        <w:rPr>
          <w:rFonts w:ascii="Times New Roman" w:hAnsi="Times New Roman" w:cs="Times New Roman"/>
          <w:sz w:val="24"/>
        </w:rPr>
        <w:fldChar w:fldCharType="separate"/>
      </w:r>
      <w:r w:rsidR="001009FC" w:rsidRPr="001009FC">
        <w:rPr>
          <w:rFonts w:ascii="Times New Roman" w:hAnsi="Times New Roman" w:cs="Times New Roman"/>
          <w:noProof/>
          <w:sz w:val="24"/>
          <w:vertAlign w:val="superscript"/>
        </w:rPr>
        <w:t>24</w:t>
      </w:r>
      <w:r w:rsidR="009A2642" w:rsidRPr="00CE63C6">
        <w:rPr>
          <w:rFonts w:ascii="Times New Roman" w:hAnsi="Times New Roman" w:cs="Times New Roman"/>
          <w:sz w:val="24"/>
        </w:rPr>
        <w:fldChar w:fldCharType="end"/>
      </w:r>
      <w:r w:rsidR="009A2642" w:rsidRPr="00CE63C6">
        <w:rPr>
          <w:rFonts w:ascii="Times New Roman" w:hAnsi="Times New Roman" w:cs="Times New Roman"/>
          <w:sz w:val="24"/>
        </w:rPr>
        <w:t xml:space="preserve">. </w:t>
      </w:r>
    </w:p>
    <w:p w14:paraId="447A5ED9" w14:textId="60ECCF34" w:rsidR="00F1454F" w:rsidRPr="00CE63C6" w:rsidRDefault="004A0841" w:rsidP="00F75036">
      <w:pPr>
        <w:jc w:val="both"/>
        <w:rPr>
          <w:rFonts w:ascii="Times New Roman" w:hAnsi="Times New Roman" w:cs="Times New Roman"/>
          <w:sz w:val="24"/>
        </w:rPr>
      </w:pPr>
      <w:r w:rsidRPr="00CE63C6">
        <w:rPr>
          <w:rFonts w:ascii="Times New Roman" w:hAnsi="Times New Roman" w:cs="Times New Roman"/>
          <w:b/>
          <w:sz w:val="24"/>
        </w:rPr>
        <w:lastRenderedPageBreak/>
        <w:t>Sulfate</w:t>
      </w:r>
      <w:r w:rsidRPr="00CE63C6">
        <w:rPr>
          <w:rFonts w:ascii="Times New Roman" w:hAnsi="Times New Roman" w:cs="Times New Roman"/>
          <w:sz w:val="24"/>
        </w:rPr>
        <w:t xml:space="preserve"> is produced from metabolism of sulfur-containing compounds, and plays an important role in many biochemical </w:t>
      </w:r>
      <w:r w:rsidR="00B165E3" w:rsidRPr="00CE63C6">
        <w:rPr>
          <w:rFonts w:ascii="Times New Roman" w:hAnsi="Times New Roman" w:cs="Times New Roman"/>
          <w:sz w:val="24"/>
        </w:rPr>
        <w:t>processes</w:t>
      </w:r>
      <w:r w:rsidRPr="00CE63C6">
        <w:rPr>
          <w:rFonts w:ascii="Times New Roman" w:hAnsi="Times New Roman" w:cs="Times New Roman"/>
          <w:sz w:val="24"/>
        </w:rPr>
        <w:t xml:space="preserve"> within cells</w:t>
      </w:r>
      <w:r w:rsidR="00FF5C61" w:rsidRPr="00CE63C6">
        <w:rPr>
          <w:rFonts w:ascii="Times New Roman" w:hAnsi="Times New Roman" w:cs="Times New Roman"/>
          <w:sz w:val="24"/>
        </w:rPr>
        <w:fldChar w:fldCharType="begin" w:fldLock="1"/>
      </w:r>
      <w:r w:rsidR="002B63A2">
        <w:rPr>
          <w:rFonts w:ascii="Times New Roman" w:hAnsi="Times New Roman" w:cs="Times New Roman"/>
          <w:sz w:val="24"/>
        </w:rPr>
        <w:instrText>ADDIN CSL_CITATION {"citationItems":[{"id":"ITEM-1","itemData":{"DOI":"10.1016/J.JGG.2016.08.001","ISSN":"1673-8527","abstract":"Nutrient sulfate is essential for numerous physiological functions in mammalian growth and development. Accordingly, disruptions to any of the molecular processes that maintain the required biological ratio of sulfonated and unconjugated substrates are likely to have detrimental consequences for mammalian physiology. Molecular processes of sulfate biology can be broadly grouped into four categories: firstly, intracellular sulfate levels are maintained by intermediary metabolism and sulfate transporters that mediate the transfer of sulfate across the plasma membrane; secondly, sulfate is converted to 3′-phosphoadenosine 5′-phosphosulfate (PAPS), which is the universal sulfonate donor for all sulfonation reactions; thirdly, sulfotransferases mediate the intracellular sulfonation of endogenous and exogenous substrates; fourthly, sulfate is removed from substrates via sulfatases. From the literature, we curated 91 human genes that encode all known sulfate transporters, enzymes in pathways of sulfate generation, PAPS synthetases and transporters, sulfotransferases and sulfatases, with a focus on genes that are linked to human and animal pathophysiology. The predominant clinical features linked to these genes include neurological dysfunction, skeletal dysplasias, reduced fecundity and reproduction, and cardiovascular pathologies. Collectively, this review provides reference information for genetic investigations of perturbed mammalian sulfate biology.","author":[{"dropping-particle":"","family":"Langford","given":"Rachel","non-dropping-particle":"","parse-names":false,"suffix":""},{"dropping-particle":"","family":"Hurrion","given":"Elizabeth","non-dropping-particle":"","parse-names":false,"suffix":""},{"dropping-particle":"","family":"Dawson","given":"Paul A.","non-dropping-particle":"","parse-names":false,"suffix":""}],"container-title":"Journal of Genetics and Genomics","id":"ITEM-1","issue":"1","issued":{"date-parts":[["2017","1","20"]]},"page":"7-20","publisher":"Elsevier","title":"Genetics and pathophysiology of mammalian sulfate biology","type":"article-journal","volume":"44"},"uris":["http://www.mendeley.com/documents/?uuid=9febca3b-7562-3b77-8185-4a18d21cff9c"]}],"mendeley":{"formattedCitation":"&lt;sup&gt;25&lt;/sup&gt;","plainTextFormattedCitation":"25","previouslyFormattedCitation":"&lt;sup&gt;25&lt;/sup&gt;"},"properties":{"noteIndex":0},"schema":"https://github.com/citation-style-language/schema/raw/master/csl-citation.json"}</w:instrText>
      </w:r>
      <w:r w:rsidR="00FF5C61" w:rsidRPr="00CE63C6">
        <w:rPr>
          <w:rFonts w:ascii="Times New Roman" w:hAnsi="Times New Roman" w:cs="Times New Roman"/>
          <w:sz w:val="24"/>
        </w:rPr>
        <w:fldChar w:fldCharType="separate"/>
      </w:r>
      <w:r w:rsidR="001009FC" w:rsidRPr="001009FC">
        <w:rPr>
          <w:rFonts w:ascii="Times New Roman" w:hAnsi="Times New Roman" w:cs="Times New Roman"/>
          <w:noProof/>
          <w:sz w:val="24"/>
          <w:vertAlign w:val="superscript"/>
        </w:rPr>
        <w:t>25</w:t>
      </w:r>
      <w:r w:rsidR="00FF5C61" w:rsidRPr="00CE63C6">
        <w:rPr>
          <w:rFonts w:ascii="Times New Roman" w:hAnsi="Times New Roman" w:cs="Times New Roman"/>
          <w:sz w:val="24"/>
        </w:rPr>
        <w:fldChar w:fldCharType="end"/>
      </w:r>
      <w:r w:rsidR="00FF5C61" w:rsidRPr="00CE63C6">
        <w:rPr>
          <w:rFonts w:ascii="Times New Roman" w:hAnsi="Times New Roman" w:cs="Times New Roman"/>
          <w:sz w:val="24"/>
        </w:rPr>
        <w:t>.</w:t>
      </w:r>
      <w:r w:rsidR="007068A8" w:rsidRPr="00CE63C6">
        <w:rPr>
          <w:rFonts w:ascii="Times New Roman" w:hAnsi="Times New Roman" w:cs="Times New Roman"/>
          <w:sz w:val="24"/>
        </w:rPr>
        <w:t xml:space="preserve"> </w:t>
      </w:r>
      <w:r w:rsidR="009673FF" w:rsidRPr="00CE63C6">
        <w:rPr>
          <w:rFonts w:ascii="Times New Roman" w:hAnsi="Times New Roman" w:cs="Times New Roman"/>
          <w:sz w:val="24"/>
        </w:rPr>
        <w:t>It is converted into 3′-phosphoadenosine 5′-phosphosulfate (PAPS) which is considered to be the main sulfonate donor for all sulfonation reactions</w:t>
      </w:r>
      <w:r w:rsidR="00AB26A6" w:rsidRPr="00CE63C6">
        <w:rPr>
          <w:rFonts w:ascii="Times New Roman" w:hAnsi="Times New Roman" w:cs="Times New Roman"/>
          <w:sz w:val="24"/>
        </w:rPr>
        <w:fldChar w:fldCharType="begin" w:fldLock="1"/>
      </w:r>
      <w:r w:rsidR="002B63A2">
        <w:rPr>
          <w:rFonts w:ascii="Times New Roman" w:hAnsi="Times New Roman" w:cs="Times New Roman"/>
          <w:sz w:val="24"/>
        </w:rPr>
        <w:instrText>ADDIN CSL_CITATION {"citationItems":[{"id":"ITEM-1","itemData":{"DOI":"10.1016/J.JGG.2016.08.001","ISSN":"1673-8527","abstract":"Nutrient sulfate is essential for numerous physiological functions in mammalian growth and development. Accordingly, disruptions to any of the molecular processes that maintain the required biological ratio of sulfonated and unconjugated substrates are likely to have detrimental consequences for mammalian physiology. Molecular processes of sulfate biology can be broadly grouped into four categories: firstly, intracellular sulfate levels are maintained by intermediary metabolism and sulfate transporters that mediate the transfer of sulfate across the plasma membrane; secondly, sulfate is converted to 3′-phosphoadenosine 5′-phosphosulfate (PAPS), which is the universal sulfonate donor for all sulfonation reactions; thirdly, sulfotransferases mediate the intracellular sulfonation of endogenous and exogenous substrates; fourthly, sulfate is removed from substrates via sulfatases. From the literature, we curated 91 human genes that encode all known sulfate transporters, enzymes in pathways of sulfate generation, PAPS synthetases and transporters, sulfotransferases and sulfatases, with a focus on genes that are linked to human and animal pathophysiology. The predominant clinical features linked to these genes include neurological dysfunction, skeletal dysplasias, reduced fecundity and reproduction, and cardiovascular pathologies. Collectively, this review provides reference information for genetic investigations of perturbed mammalian sulfate biology.","author":[{"dropping-particle":"","family":"Langford","given":"Rachel","non-dropping-particle":"","parse-names":false,"suffix":""},{"dropping-particle":"","family":"Hurrion","given":"Elizabeth","non-dropping-particle":"","parse-names":false,"suffix":""},{"dropping-particle":"","family":"Dawson","given":"Paul A.","non-dropping-particle":"","parse-names":false,"suffix":""}],"container-title":"Journal of Genetics and Genomics","id":"ITEM-1","issue":"1","issued":{"date-parts":[["2017","1","20"]]},"page":"7-20","publisher":"Elsevier","title":"Genetics and pathophysiology of mammalian sulfate biology","type":"article-journal","volume":"44"},"uris":["http://www.mendeley.com/documents/?uuid=9febca3b-7562-3b77-8185-4a18d21cff9c"]}],"mendeley":{"formattedCitation":"&lt;sup&gt;25&lt;/sup&gt;","plainTextFormattedCitation":"25","previouslyFormattedCitation":"&lt;sup&gt;25&lt;/sup&gt;"},"properties":{"noteIndex":0},"schema":"https://github.com/citation-style-language/schema/raw/master/csl-citation.json"}</w:instrText>
      </w:r>
      <w:r w:rsidR="00AB26A6" w:rsidRPr="00CE63C6">
        <w:rPr>
          <w:rFonts w:ascii="Times New Roman" w:hAnsi="Times New Roman" w:cs="Times New Roman"/>
          <w:sz w:val="24"/>
        </w:rPr>
        <w:fldChar w:fldCharType="separate"/>
      </w:r>
      <w:r w:rsidR="001009FC" w:rsidRPr="001009FC">
        <w:rPr>
          <w:rFonts w:ascii="Times New Roman" w:hAnsi="Times New Roman" w:cs="Times New Roman"/>
          <w:noProof/>
          <w:sz w:val="24"/>
          <w:vertAlign w:val="superscript"/>
        </w:rPr>
        <w:t>25</w:t>
      </w:r>
      <w:r w:rsidR="00AB26A6" w:rsidRPr="00CE63C6">
        <w:rPr>
          <w:rFonts w:ascii="Times New Roman" w:hAnsi="Times New Roman" w:cs="Times New Roman"/>
          <w:sz w:val="24"/>
        </w:rPr>
        <w:fldChar w:fldCharType="end"/>
      </w:r>
      <w:r w:rsidR="008F69F7" w:rsidRPr="00CE63C6">
        <w:rPr>
          <w:rFonts w:ascii="Times New Roman" w:hAnsi="Times New Roman" w:cs="Times New Roman"/>
          <w:sz w:val="24"/>
        </w:rPr>
        <w:t xml:space="preserve">. </w:t>
      </w:r>
      <w:r w:rsidR="00942F01" w:rsidRPr="00CE63C6">
        <w:rPr>
          <w:rFonts w:ascii="Times New Roman" w:hAnsi="Times New Roman" w:cs="Times New Roman"/>
          <w:sz w:val="24"/>
        </w:rPr>
        <w:t>Sulfonation, in most cases, leads to inactivation of steroids, thyroid hormone and neurotransmitters; glycosaminoglycan sulfonation is required for the maintenance of structure and function of tissues</w:t>
      </w:r>
      <w:r w:rsidR="00942F01" w:rsidRPr="00CE63C6">
        <w:rPr>
          <w:rFonts w:ascii="Times New Roman" w:hAnsi="Times New Roman" w:cs="Times New Roman"/>
          <w:sz w:val="24"/>
        </w:rPr>
        <w:fldChar w:fldCharType="begin" w:fldLock="1"/>
      </w:r>
      <w:r w:rsidR="002B63A2">
        <w:rPr>
          <w:rFonts w:ascii="Times New Roman" w:hAnsi="Times New Roman" w:cs="Times New Roman"/>
          <w:sz w:val="24"/>
        </w:rPr>
        <w:instrText>ADDIN CSL_CITATION {"citationItems":[{"id":"ITEM-1","itemData":{"DOI":"10.1016/J.JGG.2016.08.001","ISSN":"1673-8527","abstract":"Nutrient sulfate is essential for numerous physiological functions in mammalian growth and development. Accordingly, disruptions to any of the molecular processes that maintain the required biological ratio of sulfonated and unconjugated substrates are likely to have detrimental consequences for mammalian physiology. Molecular processes of sulfate biology can be broadly grouped into four categories: firstly, intracellular sulfate levels are maintained by intermediary metabolism and sulfate transporters that mediate the transfer of sulfate across the plasma membrane; secondly, sulfate is converted to 3′-phosphoadenosine 5′-phosphosulfate (PAPS), which is the universal sulfonate donor for all sulfonation reactions; thirdly, sulfotransferases mediate the intracellular sulfonation of endogenous and exogenous substrates; fourthly, sulfate is removed from substrates via sulfatases. From the literature, we curated 91 human genes that encode all known sulfate transporters, enzymes in pathways of sulfate generation, PAPS synthetases and transporters, sulfotransferases and sulfatases, with a focus on genes that are linked to human and animal pathophysiology. The predominant clinical features linked to these genes include neurological dysfunction, skeletal dysplasias, reduced fecundity and reproduction, and cardiovascular pathologies. Collectively, this review provides reference information for genetic investigations of perturbed mammalian sulfate biology.","author":[{"dropping-particle":"","family":"Langford","given":"Rachel","non-dropping-particle":"","parse-names":false,"suffix":""},{"dropping-particle":"","family":"Hurrion","given":"Elizabeth","non-dropping-particle":"","parse-names":false,"suffix":""},{"dropping-particle":"","family":"Dawson","given":"Paul A.","non-dropping-particle":"","parse-names":false,"suffix":""}],"container-title":"Journal of Genetics and Genomics","id":"ITEM-1","issue":"1","issued":{"date-parts":[["2017","1","20"]]},"page":"7-20","publisher":"Elsevier","title":"Genetics and pathophysiology of mammalian sulfate biology","type":"article-journal","volume":"44"},"uris":["http://www.mendeley.com/documents/?uuid=9febca3b-7562-3b77-8185-4a18d21cff9c"]}],"mendeley":{"formattedCitation":"&lt;sup&gt;25&lt;/sup&gt;","plainTextFormattedCitation":"25","previouslyFormattedCitation":"&lt;sup&gt;25&lt;/sup&gt;"},"properties":{"noteIndex":0},"schema":"https://github.com/citation-style-language/schema/raw/master/csl-citation.json"}</w:instrText>
      </w:r>
      <w:r w:rsidR="00942F01" w:rsidRPr="00CE63C6">
        <w:rPr>
          <w:rFonts w:ascii="Times New Roman" w:hAnsi="Times New Roman" w:cs="Times New Roman"/>
          <w:sz w:val="24"/>
        </w:rPr>
        <w:fldChar w:fldCharType="separate"/>
      </w:r>
      <w:r w:rsidR="001009FC" w:rsidRPr="001009FC">
        <w:rPr>
          <w:rFonts w:ascii="Times New Roman" w:hAnsi="Times New Roman" w:cs="Times New Roman"/>
          <w:noProof/>
          <w:sz w:val="24"/>
          <w:vertAlign w:val="superscript"/>
        </w:rPr>
        <w:t>25</w:t>
      </w:r>
      <w:r w:rsidR="00942F01" w:rsidRPr="00CE63C6">
        <w:rPr>
          <w:rFonts w:ascii="Times New Roman" w:hAnsi="Times New Roman" w:cs="Times New Roman"/>
          <w:sz w:val="24"/>
        </w:rPr>
        <w:fldChar w:fldCharType="end"/>
      </w:r>
      <w:r w:rsidR="00942F01" w:rsidRPr="00CE63C6">
        <w:rPr>
          <w:rFonts w:ascii="Times New Roman" w:hAnsi="Times New Roman" w:cs="Times New Roman"/>
          <w:sz w:val="24"/>
        </w:rPr>
        <w:t>.</w:t>
      </w:r>
    </w:p>
    <w:p w14:paraId="41D44855" w14:textId="77777777" w:rsidR="00F75036" w:rsidRDefault="00F75036" w:rsidP="00F75036">
      <w:pPr>
        <w:jc w:val="both"/>
        <w:rPr>
          <w:rFonts w:ascii="Times New Roman" w:hAnsi="Times New Roman" w:cs="Times New Roman"/>
          <w:sz w:val="24"/>
        </w:rPr>
      </w:pPr>
    </w:p>
    <w:p w14:paraId="6F3BF1C7" w14:textId="443596FE" w:rsidR="00464FC0" w:rsidRPr="00BB09E2" w:rsidRDefault="00275B1F" w:rsidP="00F75036">
      <w:pPr>
        <w:jc w:val="both"/>
        <w:rPr>
          <w:rFonts w:ascii="Times New Roman" w:hAnsi="Times New Roman" w:cs="Times New Roman"/>
          <w:sz w:val="24"/>
        </w:rPr>
      </w:pPr>
      <w:r w:rsidRPr="00CE63C6">
        <w:rPr>
          <w:rFonts w:ascii="Times New Roman" w:hAnsi="Times New Roman" w:cs="Times New Roman"/>
          <w:b/>
          <w:sz w:val="28"/>
        </w:rPr>
        <w:t>Hydrogen sulfide – the third endogenous gasotransmitter</w:t>
      </w:r>
    </w:p>
    <w:p w14:paraId="05BDE737" w14:textId="08061B77" w:rsidR="00DC640C" w:rsidRPr="00CE63C6" w:rsidRDefault="00413405" w:rsidP="00F75036">
      <w:pPr>
        <w:jc w:val="both"/>
        <w:rPr>
          <w:rFonts w:ascii="Times New Roman" w:hAnsi="Times New Roman" w:cs="Times New Roman"/>
          <w:sz w:val="24"/>
        </w:rPr>
      </w:pPr>
      <w:r w:rsidRPr="00CE63C6">
        <w:rPr>
          <w:rFonts w:ascii="Times New Roman" w:hAnsi="Times New Roman" w:cs="Times New Roman"/>
          <w:sz w:val="24"/>
        </w:rPr>
        <w:t xml:space="preserve">For decades, hydrogen sulfide was thought to be a </w:t>
      </w:r>
      <w:r w:rsidR="00D52551" w:rsidRPr="00CE63C6">
        <w:rPr>
          <w:rFonts w:ascii="Times New Roman" w:hAnsi="Times New Roman" w:cs="Times New Roman"/>
          <w:sz w:val="24"/>
        </w:rPr>
        <w:t xml:space="preserve">toxic </w:t>
      </w:r>
      <w:r w:rsidRPr="00CE63C6">
        <w:rPr>
          <w:rFonts w:ascii="Times New Roman" w:hAnsi="Times New Roman" w:cs="Times New Roman"/>
          <w:sz w:val="24"/>
        </w:rPr>
        <w:t>by-product</w:t>
      </w:r>
      <w:r w:rsidR="00D52551" w:rsidRPr="00CE63C6">
        <w:rPr>
          <w:rFonts w:ascii="Times New Roman" w:hAnsi="Times New Roman" w:cs="Times New Roman"/>
          <w:sz w:val="24"/>
        </w:rPr>
        <w:t xml:space="preserve"> of sulfur amino acid metabolism, due to its cytotoxicity at high </w:t>
      </w:r>
      <w:r w:rsidR="00EE32CD" w:rsidRPr="00CE63C6">
        <w:rPr>
          <w:rFonts w:ascii="Times New Roman" w:hAnsi="Times New Roman" w:cs="Times New Roman"/>
          <w:sz w:val="24"/>
        </w:rPr>
        <w:t>concentrations</w:t>
      </w:r>
      <w:r w:rsidR="00D52551" w:rsidRPr="00CE63C6">
        <w:rPr>
          <w:rFonts w:ascii="Times New Roman" w:hAnsi="Times New Roman" w:cs="Times New Roman"/>
          <w:sz w:val="24"/>
        </w:rPr>
        <w:fldChar w:fldCharType="begin" w:fldLock="1"/>
      </w:r>
      <w:r w:rsidR="002B63A2">
        <w:rPr>
          <w:rFonts w:ascii="Times New Roman" w:hAnsi="Times New Roman" w:cs="Times New Roman"/>
          <w:sz w:val="24"/>
        </w:rPr>
        <w:instrText>ADDIN CSL_CITATION {"citationItems":[{"id":"ITEM-1","itemData":{"DOI":"10.1016/j.tibs.2015.08.007","abstract":"Hydrogen sulfide (H 2 S) is a member of the growing family of gasotransmitters. Once regarded as a noxious molecule predominantly present in the atmosphere, H 2 S is now known to be synthesized endogenously in mammals. H 2 S participates in a myriad of physiological processes ranging from regulation of blood pressure to neuroprotection. Its chemical nature precludes H 2 S from being stored in vesicles and acting on receptor proteins in the fashion of other chemical messengers. Thus, novel cellular mechanisms have evolved to mediate its effects. This review focuses on sulfhydration (or persulfidation), which appears to be the principal post-translational modification elicited by H 2 S. Hydrogen Sulfide in Biological Systems Mention of the word hydrogen sulfide (H 2 S) evokes images of rotten eggs with a foul odor, sewage drains, intestinal bacteria, swamps, and volcanoes. Before the discovery that eukar-yotes synthesize H 2 S, it was believed that the gas was present predominantly in the atmosphere and metabolized by microbes such as bacteria and archaea. H 2 S was considered a byproduct of metabolic processes and viewed as a toxic molecule until the discovery that it regulates vascular tone and blood pressure [1]. Similar to nitric oxide (NO) and carbon monoxide (CO), H 2 S functions as a gasotransmitter (see Glossary) that has cytoprotective roles at low concentrations. Also like NO, the direct precursor of H 2 S is an amino acid. While NO is produced from arginine, H 2 S is formed from cysteine. CO, by contrast, is generated from heme. Three enzymes generate H 2 S from L-cysteine [2] via independent reactions: cystathionine g-lyase (CSE), cystathionine b-synthase (CBS), and 3-mercaptopyruvate sulfurtransferase (3-MST). More recently, D-cysteine was found to be a substrate for H 2 S production [3]. Although it was previously believed that CBS and 3-MST are predominantly present in the brain and CSE is largely associated with peripheral or non-nervous tissues, it is now known that all three enzymes are ubiquitous, and H 2 S impacts almost all cellular processes [2,4,5]. This review focuses on the biochemistry, detection, and physiological roles of sulfhydration.","author":[{"dropping-particle":"","family":"Paul","given":"Bindu D","non-dropping-particle":"","parse-names":false,"suffix":""},{"dropping-particle":"","family":"Snyder","given":"Solomon H","non-dropping-particle":"","parse-names":false,"suffix":""}],"container-title":"Trends in Biochemical Sciences","id":"ITEM-1","issue":"11","issued":{"date-parts":[["2015"]]},"page":"687-700","title":"H2S: A Novel Gasotransmitter that Signals by Sulfhydration","type":"article-journal","volume":"40"},"uris":["http://www.mendeley.com/documents/?uuid=981cf13a-be5b-347a-8934-52c40350f1ed"]}],"mendeley":{"formattedCitation":"&lt;sup&gt;9&lt;/sup&gt;","plainTextFormattedCitation":"9","previouslyFormattedCitation":"&lt;sup&gt;9&lt;/sup&gt;"},"properties":{"noteIndex":0},"schema":"https://github.com/citation-style-language/schema/raw/master/csl-citation.json"}</w:instrText>
      </w:r>
      <w:r w:rsidR="00D52551" w:rsidRPr="00CE63C6">
        <w:rPr>
          <w:rFonts w:ascii="Times New Roman" w:hAnsi="Times New Roman" w:cs="Times New Roman"/>
          <w:sz w:val="24"/>
        </w:rPr>
        <w:fldChar w:fldCharType="separate"/>
      </w:r>
      <w:r w:rsidR="00D52551" w:rsidRPr="00CE63C6">
        <w:rPr>
          <w:rFonts w:ascii="Times New Roman" w:hAnsi="Times New Roman" w:cs="Times New Roman"/>
          <w:noProof/>
          <w:sz w:val="24"/>
          <w:vertAlign w:val="superscript"/>
        </w:rPr>
        <w:t>9</w:t>
      </w:r>
      <w:r w:rsidR="00D52551" w:rsidRPr="00CE63C6">
        <w:rPr>
          <w:rFonts w:ascii="Times New Roman" w:hAnsi="Times New Roman" w:cs="Times New Roman"/>
          <w:sz w:val="24"/>
        </w:rPr>
        <w:fldChar w:fldCharType="end"/>
      </w:r>
      <w:r w:rsidR="00D52551" w:rsidRPr="00CE63C6">
        <w:rPr>
          <w:rFonts w:ascii="Times New Roman" w:hAnsi="Times New Roman" w:cs="Times New Roman"/>
          <w:sz w:val="24"/>
        </w:rPr>
        <w:t>.</w:t>
      </w:r>
      <w:r w:rsidRPr="00CE63C6">
        <w:rPr>
          <w:rFonts w:ascii="Times New Roman" w:hAnsi="Times New Roman" w:cs="Times New Roman"/>
          <w:sz w:val="24"/>
        </w:rPr>
        <w:t xml:space="preserve"> </w:t>
      </w:r>
      <w:r w:rsidR="002833B6" w:rsidRPr="00CE63C6">
        <w:rPr>
          <w:rFonts w:ascii="Times New Roman" w:hAnsi="Times New Roman" w:cs="Times New Roman"/>
          <w:sz w:val="24"/>
        </w:rPr>
        <w:t xml:space="preserve">Only over the last 10 years </w:t>
      </w:r>
      <w:r w:rsidR="00BB09E2">
        <w:rPr>
          <w:rFonts w:ascii="Times New Roman" w:hAnsi="Times New Roman" w:cs="Times New Roman"/>
          <w:sz w:val="24"/>
        </w:rPr>
        <w:t>have we</w:t>
      </w:r>
      <w:r w:rsidR="002833B6" w:rsidRPr="00CE63C6">
        <w:rPr>
          <w:rFonts w:ascii="Times New Roman" w:hAnsi="Times New Roman" w:cs="Times New Roman"/>
          <w:sz w:val="24"/>
        </w:rPr>
        <w:t xml:space="preserve"> come to realise the function and effects of hydrogen sulfide as a gasotransmitter, </w:t>
      </w:r>
      <w:r w:rsidR="003A6CFC" w:rsidRPr="00CE63C6">
        <w:rPr>
          <w:rFonts w:ascii="Times New Roman" w:hAnsi="Times New Roman" w:cs="Times New Roman"/>
          <w:sz w:val="24"/>
        </w:rPr>
        <w:t xml:space="preserve">following the discovery of </w:t>
      </w:r>
      <w:r w:rsidR="00C50356" w:rsidRPr="00CE63C6">
        <w:rPr>
          <w:rFonts w:ascii="Times New Roman" w:hAnsi="Times New Roman" w:cs="Times New Roman"/>
          <w:sz w:val="24"/>
        </w:rPr>
        <w:t>H</w:t>
      </w:r>
      <w:r w:rsidR="00C50356" w:rsidRPr="00CE63C6">
        <w:rPr>
          <w:rFonts w:ascii="Times New Roman" w:hAnsi="Times New Roman" w:cs="Times New Roman"/>
          <w:sz w:val="24"/>
          <w:vertAlign w:val="subscript"/>
        </w:rPr>
        <w:t>2</w:t>
      </w:r>
      <w:r w:rsidR="00C50356" w:rsidRPr="00CE63C6">
        <w:rPr>
          <w:rFonts w:ascii="Times New Roman" w:hAnsi="Times New Roman" w:cs="Times New Roman"/>
          <w:sz w:val="24"/>
        </w:rPr>
        <w:t xml:space="preserve">S </w:t>
      </w:r>
      <w:r w:rsidR="003A6CFC" w:rsidRPr="00CE63C6">
        <w:rPr>
          <w:rFonts w:ascii="Times New Roman" w:hAnsi="Times New Roman" w:cs="Times New Roman"/>
          <w:sz w:val="24"/>
        </w:rPr>
        <w:t>as a regulator of blood pressure and vascular tone in mice</w:t>
      </w:r>
      <w:r w:rsidR="003A6CFC" w:rsidRPr="00CE63C6">
        <w:rPr>
          <w:rFonts w:ascii="Times New Roman" w:hAnsi="Times New Roman" w:cs="Times New Roman"/>
          <w:sz w:val="24"/>
        </w:rPr>
        <w:fldChar w:fldCharType="begin" w:fldLock="1"/>
      </w:r>
      <w:r w:rsidR="002B63A2">
        <w:rPr>
          <w:rFonts w:ascii="Times New Roman" w:hAnsi="Times New Roman" w:cs="Times New Roman"/>
          <w:sz w:val="24"/>
        </w:rPr>
        <w:instrText>ADDIN CSL_CITATION {"citationItems":[{"id":"ITEM-1","itemData":{"DOI":"10.1126/science.1162667","PMID":"18948540","abstract":"Studies of nitric oxide over the past two decades have highlighted the fundamental importance of gaseous signaling molecules in biology and medicine. The physiological role of other gases such as carbon monoxide and hydrogen sulfide (H2S) is now receiving increasing attention. Here we show that H2S is physiologically generated by cystathionine gamma-lyase (CSE) and that genetic deletion of this enzyme in mice markedly reduces H2S levels in the serum, heart, aorta, and other tissues. Mutant mice lacking CSE display pronounced hypertension and diminished endothelium-dependent vasorelaxation. CSE is physiologically activated by calcium-calmodulin, which is a mechanism for H2S formation in response to vascular activation. These findings provide direct evidence that H2S is a physiologic vasodilator and regulator of blood pressure.","author":[{"dropping-particle":"","family":"Yang","given":"Guangdong","non-dropping-particle":"","parse-names":false,"suffix":""},{"dropping-particle":"","family":"Wu","given":"Lingyun","non-dropping-particle":"","parse-names":false,"suffix":""},{"dropping-particle":"","family":"Jiang","given":"Bo","non-dropping-particle":"","parse-names":false,"suffix":""},{"dropping-particle":"","family":"Yang","given":"Wei","non-dropping-particle":"","parse-names":false,"suffix":""},{"dropping-particle":"","family":"Qi","given":"Jiansong","non-dropping-particle":"","parse-names":false,"suffix":""},{"dropping-particle":"","family":"Cao","given":"Kun","non-dropping-particle":"","parse-names":false,"suffix":""},{"dropping-particle":"","family":"Meng","given":"Qinghe","non-dropping-particle":"","parse-names":false,"suffix":""},{"dropping-particle":"","family":"Mustafa","given":"Asif K","non-dropping-particle":"","parse-names":false,"suffix":""},{"dropping-particle":"","family":"Mu","given":"Weitong","non-dropping-particle":"","parse-names":false,"suffix":""},{"dropping-particle":"","family":"Zhang","given":"Shengming","non-dropping-particle":"","parse-names":false,"suffix":""},{"dropping-particle":"","family":"Snyder","given":"Solomon H","non-dropping-particle":"","parse-names":false,"suffix":""},{"dropping-particle":"","family":"Wang","given":"Rui","non-dropping-particle":"","parse-names":false,"suffix":""}],"container-title":"Science","id":"ITEM-1","issue":"5901","issued":{"date-parts":[["2008","10","24"]]},"page":"587-90","publisher":"NIH Public Access","title":"H2S as a physiologic vasorelaxant: hypertension in mice with deletion of cystathionine gamma-lyase.","type":"article-journal","volume":"322"},"uris":["http://www.mendeley.com/documents/?uuid=bdeb203c-5aed-3fd6-b75b-a64b567bb46f"]}],"mendeley":{"formattedCitation":"&lt;sup&gt;26&lt;/sup&gt;","plainTextFormattedCitation":"26","previouslyFormattedCitation":"&lt;sup&gt;26&lt;/sup&gt;"},"properties":{"noteIndex":0},"schema":"https://github.com/citation-style-language/schema/raw/master/csl-citation.json"}</w:instrText>
      </w:r>
      <w:r w:rsidR="003A6CFC" w:rsidRPr="00CE63C6">
        <w:rPr>
          <w:rFonts w:ascii="Times New Roman" w:hAnsi="Times New Roman" w:cs="Times New Roman"/>
          <w:sz w:val="24"/>
        </w:rPr>
        <w:fldChar w:fldCharType="separate"/>
      </w:r>
      <w:r w:rsidR="001009FC" w:rsidRPr="001009FC">
        <w:rPr>
          <w:rFonts w:ascii="Times New Roman" w:hAnsi="Times New Roman" w:cs="Times New Roman"/>
          <w:noProof/>
          <w:sz w:val="24"/>
          <w:vertAlign w:val="superscript"/>
        </w:rPr>
        <w:t>26</w:t>
      </w:r>
      <w:r w:rsidR="003A6CFC" w:rsidRPr="00CE63C6">
        <w:rPr>
          <w:rFonts w:ascii="Times New Roman" w:hAnsi="Times New Roman" w:cs="Times New Roman"/>
          <w:sz w:val="24"/>
        </w:rPr>
        <w:fldChar w:fldCharType="end"/>
      </w:r>
      <w:r w:rsidR="003A6CFC" w:rsidRPr="00CE63C6">
        <w:rPr>
          <w:rFonts w:ascii="Times New Roman" w:hAnsi="Times New Roman" w:cs="Times New Roman"/>
          <w:sz w:val="24"/>
        </w:rPr>
        <w:t>.</w:t>
      </w:r>
      <w:r w:rsidR="00246619" w:rsidRPr="00CE63C6">
        <w:rPr>
          <w:rFonts w:ascii="Times New Roman" w:hAnsi="Times New Roman" w:cs="Times New Roman"/>
          <w:sz w:val="24"/>
        </w:rPr>
        <w:t xml:space="preserve"> </w:t>
      </w:r>
      <w:r w:rsidR="00D52551" w:rsidRPr="00CE63C6">
        <w:rPr>
          <w:rFonts w:ascii="Times New Roman" w:hAnsi="Times New Roman" w:cs="Times New Roman"/>
          <w:sz w:val="24"/>
        </w:rPr>
        <w:t xml:space="preserve">In fact, </w:t>
      </w:r>
      <w:r w:rsidR="00C50356" w:rsidRPr="00CE63C6">
        <w:rPr>
          <w:rFonts w:ascii="Times New Roman" w:hAnsi="Times New Roman" w:cs="Times New Roman"/>
          <w:sz w:val="24"/>
        </w:rPr>
        <w:t>H</w:t>
      </w:r>
      <w:r w:rsidR="00C50356" w:rsidRPr="00CE63C6">
        <w:rPr>
          <w:rFonts w:ascii="Times New Roman" w:hAnsi="Times New Roman" w:cs="Times New Roman"/>
          <w:sz w:val="24"/>
          <w:vertAlign w:val="subscript"/>
        </w:rPr>
        <w:t>2</w:t>
      </w:r>
      <w:r w:rsidR="00C50356" w:rsidRPr="00CE63C6">
        <w:rPr>
          <w:rFonts w:ascii="Times New Roman" w:hAnsi="Times New Roman" w:cs="Times New Roman"/>
          <w:sz w:val="24"/>
        </w:rPr>
        <w:t xml:space="preserve">S </w:t>
      </w:r>
      <w:r w:rsidR="00D52551" w:rsidRPr="00CE63C6">
        <w:rPr>
          <w:rFonts w:ascii="Times New Roman" w:hAnsi="Times New Roman" w:cs="Times New Roman"/>
          <w:sz w:val="24"/>
        </w:rPr>
        <w:t>has been shown to have cytoprotective effects at low concentrations</w:t>
      </w:r>
      <w:r w:rsidR="00316CA2" w:rsidRPr="00CE63C6">
        <w:rPr>
          <w:rFonts w:ascii="Times New Roman" w:hAnsi="Times New Roman" w:cs="Times New Roman"/>
          <w:sz w:val="24"/>
        </w:rPr>
        <w:t>, similar to nitric oxide</w:t>
      </w:r>
      <w:r w:rsidR="004C1922" w:rsidRPr="00CE63C6">
        <w:rPr>
          <w:rFonts w:ascii="Times New Roman" w:hAnsi="Times New Roman" w:cs="Times New Roman"/>
          <w:sz w:val="24"/>
        </w:rPr>
        <w:t xml:space="preserve"> - </w:t>
      </w:r>
      <w:r w:rsidR="00316CA2" w:rsidRPr="00CE63C6">
        <w:rPr>
          <w:rFonts w:ascii="Times New Roman" w:hAnsi="Times New Roman" w:cs="Times New Roman"/>
          <w:sz w:val="24"/>
        </w:rPr>
        <w:t>another gasotransmitter</w:t>
      </w:r>
      <w:r w:rsidR="00696CF3" w:rsidRPr="00CE63C6">
        <w:rPr>
          <w:rFonts w:ascii="Times New Roman" w:hAnsi="Times New Roman" w:cs="Times New Roman"/>
          <w:sz w:val="24"/>
        </w:rPr>
        <w:fldChar w:fldCharType="begin" w:fldLock="1"/>
      </w:r>
      <w:r w:rsidR="002B63A2">
        <w:rPr>
          <w:rFonts w:ascii="Times New Roman" w:hAnsi="Times New Roman" w:cs="Times New Roman"/>
          <w:sz w:val="24"/>
        </w:rPr>
        <w:instrText>ADDIN CSL_CITATION {"citationItems":[{"id":"ITEM-1","itemData":{"DOI":"10.1016/j.tibs.2015.08.007","abstract":"Hydrogen sulfide (H 2 S) is a member of the growing family of gasotransmitters. Once regarded as a noxious molecule predominantly present in the atmosphere, H 2 S is now known to be synthesized endogenously in mammals. H 2 S participates in a myriad of physiological processes ranging from regulation of blood pressure to neuroprotection. Its chemical nature precludes H 2 S from being stored in vesicles and acting on receptor proteins in the fashion of other chemical messengers. Thus, novel cellular mechanisms have evolved to mediate its effects. This review focuses on sulfhydration (or persulfidation), which appears to be the principal post-translational modification elicited by H 2 S. Hydrogen Sulfide in Biological Systems Mention of the word hydrogen sulfide (H 2 S) evokes images of rotten eggs with a foul odor, sewage drains, intestinal bacteria, swamps, and volcanoes. Before the discovery that eukar-yotes synthesize H 2 S, it was believed that the gas was present predominantly in the atmosphere and metabolized by microbes such as bacteria and archaea. H 2 S was considered a byproduct of metabolic processes and viewed as a toxic molecule until the discovery that it regulates vascular tone and blood pressure [1]. Similar to nitric oxide (NO) and carbon monoxide (CO), H 2 S functions as a gasotransmitter (see Glossary) that has cytoprotective roles at low concentrations. Also like NO, the direct precursor of H 2 S is an amino acid. While NO is produced from arginine, H 2 S is formed from cysteine. CO, by contrast, is generated from heme. Three enzymes generate H 2 S from L-cysteine [2] via independent reactions: cystathionine g-lyase (CSE), cystathionine b-synthase (CBS), and 3-mercaptopyruvate sulfurtransferase (3-MST). More recently, D-cysteine was found to be a substrate for H 2 S production [3]. Although it was previously believed that CBS and 3-MST are predominantly present in the brain and CSE is largely associated with peripheral or non-nervous tissues, it is now known that all three enzymes are ubiquitous, and H 2 S impacts almost all cellular processes [2,4,5]. This review focuses on the biochemistry, detection, and physiological roles of sulfhydration.","author":[{"dropping-particle":"","family":"Paul","given":"Bindu D","non-dropping-particle":"","parse-names":false,"suffix":""},{"dropping-particle":"","family":"Snyder","given":"Solomon H","non-dropping-particle":"","parse-names":false,"suffix":""}],"container-title":"Trends in Biochemical Sciences","id":"ITEM-1","issue":"11","issued":{"date-parts":[["2015"]]},"page":"687-700","title":"H2S: A Novel Gasotransmitter that Signals by Sulfhydration","type":"article-journal","volume":"40"},"uris":["http://www.mendeley.com/documents/?uuid=981cf13a-be5b-347a-8934-52c40350f1ed"]}],"mendeley":{"formattedCitation":"&lt;sup&gt;9&lt;/sup&gt;","plainTextFormattedCitation":"9","previouslyFormattedCitation":"&lt;sup&gt;9&lt;/sup&gt;"},"properties":{"noteIndex":0},"schema":"https://github.com/citation-style-language/schema/raw/master/csl-citation.json"}</w:instrText>
      </w:r>
      <w:r w:rsidR="00696CF3" w:rsidRPr="00CE63C6">
        <w:rPr>
          <w:rFonts w:ascii="Times New Roman" w:hAnsi="Times New Roman" w:cs="Times New Roman"/>
          <w:sz w:val="24"/>
        </w:rPr>
        <w:fldChar w:fldCharType="separate"/>
      </w:r>
      <w:r w:rsidR="00696CF3" w:rsidRPr="00CE63C6">
        <w:rPr>
          <w:rFonts w:ascii="Times New Roman" w:hAnsi="Times New Roman" w:cs="Times New Roman"/>
          <w:noProof/>
          <w:sz w:val="24"/>
          <w:vertAlign w:val="superscript"/>
        </w:rPr>
        <w:t>9</w:t>
      </w:r>
      <w:r w:rsidR="00696CF3" w:rsidRPr="00CE63C6">
        <w:rPr>
          <w:rFonts w:ascii="Times New Roman" w:hAnsi="Times New Roman" w:cs="Times New Roman"/>
          <w:sz w:val="24"/>
        </w:rPr>
        <w:fldChar w:fldCharType="end"/>
      </w:r>
      <w:r w:rsidR="00696CF3" w:rsidRPr="00CE63C6">
        <w:rPr>
          <w:rFonts w:ascii="Times New Roman" w:hAnsi="Times New Roman" w:cs="Times New Roman"/>
          <w:sz w:val="24"/>
        </w:rPr>
        <w:t xml:space="preserve">. </w:t>
      </w:r>
      <w:r w:rsidR="002910F0" w:rsidRPr="00CE63C6">
        <w:rPr>
          <w:rFonts w:ascii="Times New Roman" w:hAnsi="Times New Roman" w:cs="Times New Roman"/>
          <w:sz w:val="24"/>
        </w:rPr>
        <w:t xml:space="preserve">In addition to </w:t>
      </w:r>
      <w:r w:rsidR="00BB09E2">
        <w:rPr>
          <w:rFonts w:ascii="Times New Roman" w:hAnsi="Times New Roman" w:cs="Times New Roman"/>
          <w:sz w:val="24"/>
        </w:rPr>
        <w:t>previously</w:t>
      </w:r>
      <w:r w:rsidR="002910F0" w:rsidRPr="00CE63C6">
        <w:rPr>
          <w:rFonts w:ascii="Times New Roman" w:hAnsi="Times New Roman" w:cs="Times New Roman"/>
          <w:sz w:val="24"/>
        </w:rPr>
        <w:t xml:space="preserve"> mentioned roles, </w:t>
      </w:r>
      <w:r w:rsidR="00C50356" w:rsidRPr="00CE63C6">
        <w:rPr>
          <w:rFonts w:ascii="Times New Roman" w:hAnsi="Times New Roman" w:cs="Times New Roman"/>
          <w:sz w:val="24"/>
        </w:rPr>
        <w:t>H</w:t>
      </w:r>
      <w:r w:rsidR="00C50356" w:rsidRPr="00CE63C6">
        <w:rPr>
          <w:rFonts w:ascii="Times New Roman" w:hAnsi="Times New Roman" w:cs="Times New Roman"/>
          <w:sz w:val="24"/>
          <w:vertAlign w:val="subscript"/>
        </w:rPr>
        <w:t>2</w:t>
      </w:r>
      <w:r w:rsidR="00C50356" w:rsidRPr="00CE63C6">
        <w:rPr>
          <w:rFonts w:ascii="Times New Roman" w:hAnsi="Times New Roman" w:cs="Times New Roman"/>
          <w:sz w:val="24"/>
        </w:rPr>
        <w:t xml:space="preserve">S </w:t>
      </w:r>
      <w:r w:rsidR="002910F0" w:rsidRPr="00CE63C6">
        <w:rPr>
          <w:rFonts w:ascii="Times New Roman" w:hAnsi="Times New Roman" w:cs="Times New Roman"/>
          <w:sz w:val="24"/>
        </w:rPr>
        <w:t xml:space="preserve">is an important modulator of neurotransmission, angiogenesis, nociception, cardiac function, leukocyte function, penile erectile function and many </w:t>
      </w:r>
      <w:r w:rsidR="00BB09E2">
        <w:rPr>
          <w:rFonts w:ascii="Times New Roman" w:hAnsi="Times New Roman" w:cs="Times New Roman"/>
          <w:sz w:val="24"/>
        </w:rPr>
        <w:t>more,</w:t>
      </w:r>
      <w:r w:rsidR="002910F0" w:rsidRPr="00CE63C6">
        <w:rPr>
          <w:rFonts w:ascii="Times New Roman" w:hAnsi="Times New Roman" w:cs="Times New Roman"/>
          <w:sz w:val="24"/>
        </w:rPr>
        <w:t xml:space="preserve"> </w:t>
      </w:r>
      <w:r w:rsidR="001D0389">
        <w:rPr>
          <w:rFonts w:ascii="Times New Roman" w:hAnsi="Times New Roman" w:cs="Times New Roman"/>
          <w:sz w:val="24"/>
        </w:rPr>
        <w:t>as</w:t>
      </w:r>
      <w:r w:rsidR="002910F0" w:rsidRPr="00CE63C6">
        <w:rPr>
          <w:rFonts w:ascii="Times New Roman" w:hAnsi="Times New Roman" w:cs="Times New Roman"/>
          <w:sz w:val="24"/>
        </w:rPr>
        <w:t xml:space="preserve"> the list keeps growing</w:t>
      </w:r>
      <w:r w:rsidR="002910F0" w:rsidRPr="00CE63C6">
        <w:rPr>
          <w:rFonts w:ascii="Times New Roman" w:hAnsi="Times New Roman" w:cs="Times New Roman"/>
          <w:sz w:val="24"/>
        </w:rPr>
        <w:fldChar w:fldCharType="begin" w:fldLock="1"/>
      </w:r>
      <w:r w:rsidR="002B63A2">
        <w:rPr>
          <w:rFonts w:ascii="Times New Roman" w:hAnsi="Times New Roman" w:cs="Times New Roman"/>
          <w:sz w:val="24"/>
        </w:rPr>
        <w:instrText>ADDIN CSL_CITATION {"citationItems":[{"id":"ITEM-1","itemData":{"DOI":"10.1124/pr.117.014050","PMID":"28978633","abstract":"Over the last decade, hydrogen sulfide (H2S) has emerged as an important endogenous gasotransmitter in mammalian cells and tissues. Similar to the previously characterized gasotransmitters nitric oxide and carbon monoxide, H2S is produced by various enzymatic reactions and regulates a host of physiologic and pathophysiological processes in various cells and tissues. H2S levels are decreased in a number of conditions (e.g., diabetes mellitus, ischemia, and aging) and are increased in other states (e.g., inflammation, critical illness, and cancer). Over the last decades, multiple approaches have been identified for the therapeutic exploitation of H2S, either based on H2S donation or inhibition of H2S biosynthesis. H2S donation can be achieved through the inhalation of H2S gas and/or the parenteral or enteral administration of so-called fast-releasing H2S donors (salts of H2S such as NaHS and Na2S) or slow-releasing H2S donors (GYY4137 being the prototypical compound used in hundreds of studies in vitro and in vivo). Recent work also identifies various donors with regulated H2S release profiles, including oxidant-triggered donors, pH-dependent donors, esterase-activated donors, and organelle-targeted (e.g., mitochondrial) compounds. There are also approaches where existing, clinically approved drugs of various classes (e.g., nonsteroidal anti-inflammatories) are coupled with H2S-donating groups (the most advanced compound in clinical trials is ATB-346, an H2S-donating derivative of the non-steroidal anti-inflammatory compound naproxen). For pharmacological inhibition of H2S synthesis, there are now several small molecule compounds targeting each of the three H2S-producing enzymes cystathionine-β-synthase (CBS), cystathionine-γ-lyase, and 3-mercaptopyruvate sulfurtransferase. Although many of these compounds have their limitations (potency, selectivity), these molecules, especially in combination with genetic approaches, can be instrumental for the delineation of the biologic processes involving endogenous H2S production. Moreover, some of these compounds (e.g., cell-permeable prodrugs of the CBS inhibitor aminooxyacetate, or benserazide, a potentially repurposable CBS inhibitor) may serve as starting points for future clinical translation. The present article overviews the currently known H2S donors and H2S biosynthesis inhibitors, delineates their mode of action, and offers examples for their biologic effects and potential therapeutic utility.","author":[{"dropping-particle":"","family":"Szabo","given":"Csaba","non-dropping-particle":"","parse-names":false,"suffix":""},{"dropping-particle":"","family":"Papapetropoulos","given":"Andreas","non-dropping-particle":"","parse-names":false,"suffix":""}],"container-title":"Pharmacological Reviews","editor":[{"dropping-particle":"","family":"Ohlstein","given":"Eliot H.","non-dropping-particle":"","parse-names":false,"suffix":""}],"id":"ITEM-1","issue":"4","issued":{"date-parts":[["2017","10","4"]]},"page":"497-564","title":"International Union of Basic and Clinical Pharmacology. CII: Pharmacological Modulation of H2S Levels: H2S Donors and H2S Biosynthesis Inhibitors","type":"article-journal","volume":"69"},"uris":["http://www.mendeley.com/documents/?uuid=024ed8a5-7e57-3069-aef0-73ee84435dd5"]}],"mendeley":{"formattedCitation":"&lt;sup&gt;27&lt;/sup&gt;","plainTextFormattedCitation":"27","previouslyFormattedCitation":"&lt;sup&gt;27&lt;/sup&gt;"},"properties":{"noteIndex":0},"schema":"https://github.com/citation-style-language/schema/raw/master/csl-citation.json"}</w:instrText>
      </w:r>
      <w:r w:rsidR="002910F0" w:rsidRPr="00CE63C6">
        <w:rPr>
          <w:rFonts w:ascii="Times New Roman" w:hAnsi="Times New Roman" w:cs="Times New Roman"/>
          <w:sz w:val="24"/>
        </w:rPr>
        <w:fldChar w:fldCharType="separate"/>
      </w:r>
      <w:r w:rsidR="001009FC" w:rsidRPr="001009FC">
        <w:rPr>
          <w:rFonts w:ascii="Times New Roman" w:hAnsi="Times New Roman" w:cs="Times New Roman"/>
          <w:noProof/>
          <w:sz w:val="24"/>
          <w:vertAlign w:val="superscript"/>
        </w:rPr>
        <w:t>27</w:t>
      </w:r>
      <w:r w:rsidR="002910F0" w:rsidRPr="00CE63C6">
        <w:rPr>
          <w:rFonts w:ascii="Times New Roman" w:hAnsi="Times New Roman" w:cs="Times New Roman"/>
          <w:sz w:val="24"/>
        </w:rPr>
        <w:fldChar w:fldCharType="end"/>
      </w:r>
      <w:r w:rsidR="002910F0" w:rsidRPr="00CE63C6">
        <w:rPr>
          <w:rFonts w:ascii="Times New Roman" w:hAnsi="Times New Roman" w:cs="Times New Roman"/>
          <w:sz w:val="24"/>
        </w:rPr>
        <w:t xml:space="preserve">. </w:t>
      </w:r>
      <w:r w:rsidR="00714F59" w:rsidRPr="00CE63C6">
        <w:rPr>
          <w:rFonts w:ascii="Times New Roman" w:hAnsi="Times New Roman" w:cs="Times New Roman"/>
          <w:sz w:val="24"/>
        </w:rPr>
        <w:t xml:space="preserve">Various studies have shown decreased </w:t>
      </w:r>
      <w:r w:rsidR="00C50356" w:rsidRPr="00CE63C6">
        <w:rPr>
          <w:rFonts w:ascii="Times New Roman" w:hAnsi="Times New Roman" w:cs="Times New Roman"/>
          <w:sz w:val="24"/>
        </w:rPr>
        <w:t>H</w:t>
      </w:r>
      <w:r w:rsidR="00C50356" w:rsidRPr="00CE63C6">
        <w:rPr>
          <w:rFonts w:ascii="Times New Roman" w:hAnsi="Times New Roman" w:cs="Times New Roman"/>
          <w:sz w:val="24"/>
          <w:vertAlign w:val="subscript"/>
        </w:rPr>
        <w:t>2</w:t>
      </w:r>
      <w:r w:rsidR="00C50356" w:rsidRPr="00CE63C6">
        <w:rPr>
          <w:rFonts w:ascii="Times New Roman" w:hAnsi="Times New Roman" w:cs="Times New Roman"/>
          <w:sz w:val="24"/>
        </w:rPr>
        <w:t xml:space="preserve">S </w:t>
      </w:r>
      <w:r w:rsidR="00714F59" w:rsidRPr="00CE63C6">
        <w:rPr>
          <w:rFonts w:ascii="Times New Roman" w:hAnsi="Times New Roman" w:cs="Times New Roman"/>
          <w:sz w:val="24"/>
        </w:rPr>
        <w:t>levels in several conditions (diabetes, aging</w:t>
      </w:r>
      <w:r w:rsidR="002910F0" w:rsidRPr="00CE63C6">
        <w:rPr>
          <w:rFonts w:ascii="Times New Roman" w:hAnsi="Times New Roman" w:cs="Times New Roman"/>
          <w:sz w:val="24"/>
        </w:rPr>
        <w:t xml:space="preserve"> related diseases</w:t>
      </w:r>
      <w:r w:rsidR="00714F59" w:rsidRPr="00CE63C6">
        <w:rPr>
          <w:rFonts w:ascii="Times New Roman" w:hAnsi="Times New Roman" w:cs="Times New Roman"/>
          <w:sz w:val="24"/>
        </w:rPr>
        <w:t>, ischaemic disease) and increased in others (inflammation, cancer)</w:t>
      </w:r>
      <w:r w:rsidR="00666D3A" w:rsidRPr="00CE63C6">
        <w:rPr>
          <w:rFonts w:ascii="Times New Roman" w:hAnsi="Times New Roman" w:cs="Times New Roman"/>
          <w:sz w:val="24"/>
        </w:rPr>
        <w:fldChar w:fldCharType="begin" w:fldLock="1"/>
      </w:r>
      <w:r w:rsidR="002B63A2">
        <w:rPr>
          <w:rFonts w:ascii="Times New Roman" w:hAnsi="Times New Roman" w:cs="Times New Roman"/>
          <w:sz w:val="24"/>
        </w:rPr>
        <w:instrText>ADDIN CSL_CITATION {"citationItems":[{"id":"ITEM-1","itemData":{"DOI":"10.1124/pr.117.014050","PMID":"28978633","abstract":"Over the last decade, hydrogen sulfide (H2S) has emerged as an important endogenous gasotransmitter in mammalian cells and tissues. Similar to the previously characterized gasotransmitters nitric oxide and carbon monoxide, H2S is produced by various enzymatic reactions and regulates a host of physiologic and pathophysiological processes in various cells and tissues. H2S levels are decreased in a number of conditions (e.g., diabetes mellitus, ischemia, and aging) and are increased in other states (e.g., inflammation, critical illness, and cancer). Over the last decades, multiple approaches have been identified for the therapeutic exploitation of H2S, either based on H2S donation or inhibition of H2S biosynthesis. H2S donation can be achieved through the inhalation of H2S gas and/or the parenteral or enteral administration of so-called fast-releasing H2S donors (salts of H2S such as NaHS and Na2S) or slow-releasing H2S donors (GYY4137 being the prototypical compound used in hundreds of studies in vitro and in vivo). Recent work also identifies various donors with regulated H2S release profiles, including oxidant-triggered donors, pH-dependent donors, esterase-activated donors, and organelle-targeted (e.g., mitochondrial) compounds. There are also approaches where existing, clinically approved drugs of various classes (e.g., nonsteroidal anti-inflammatories) are coupled with H2S-donating groups (the most advanced compound in clinical trials is ATB-346, an H2S-donating derivative of the non-steroidal anti-inflammatory compound naproxen). For pharmacological inhibition of H2S synthesis, there are now several small molecule compounds targeting each of the three H2S-producing enzymes cystathionine-β-synthase (CBS), cystathionine-γ-lyase, and 3-mercaptopyruvate sulfurtransferase. Although many of these compounds have their limitations (potency, selectivity), these molecules, especially in combination with genetic approaches, can be instrumental for the delineation of the biologic processes involving endogenous H2S production. Moreover, some of these compounds (e.g., cell-permeable prodrugs of the CBS inhibitor aminooxyacetate, or benserazide, a potentially repurposable CBS inhibitor) may serve as starting points for future clinical translation. The present article overviews the currently known H2S donors and H2S biosynthesis inhibitors, delineates their mode of action, and offers examples for their biologic effects and potential therapeutic utility.","author":[{"dropping-particle":"","family":"Szabo","given":"Csaba","non-dropping-particle":"","parse-names":false,"suffix":""},{"dropping-particle":"","family":"Papapetropoulos","given":"Andreas","non-dropping-particle":"","parse-names":false,"suffix":""}],"container-title":"Pharmacological Reviews","editor":[{"dropping-particle":"","family":"Ohlstein","given":"Eliot H.","non-dropping-particle":"","parse-names":false,"suffix":""}],"id":"ITEM-1","issue":"4","issued":{"date-parts":[["2017","10","4"]]},"page":"497-564","title":"International Union of Basic and Clinical Pharmacology. CII: Pharmacological Modulation of H2S Levels: H2S Donors and H2S Biosynthesis Inhibitors","type":"article-journal","volume":"69"},"uris":["http://www.mendeley.com/documents/?uuid=024ed8a5-7e57-3069-aef0-73ee84435dd5"]}],"mendeley":{"formattedCitation":"&lt;sup&gt;27&lt;/sup&gt;","plainTextFormattedCitation":"27","previouslyFormattedCitation":"&lt;sup&gt;27&lt;/sup&gt;"},"properties":{"noteIndex":0},"schema":"https://github.com/citation-style-language/schema/raw/master/csl-citation.json"}</w:instrText>
      </w:r>
      <w:r w:rsidR="00666D3A" w:rsidRPr="00CE63C6">
        <w:rPr>
          <w:rFonts w:ascii="Times New Roman" w:hAnsi="Times New Roman" w:cs="Times New Roman"/>
          <w:sz w:val="24"/>
        </w:rPr>
        <w:fldChar w:fldCharType="separate"/>
      </w:r>
      <w:r w:rsidR="001009FC" w:rsidRPr="001009FC">
        <w:rPr>
          <w:rFonts w:ascii="Times New Roman" w:hAnsi="Times New Roman" w:cs="Times New Roman"/>
          <w:noProof/>
          <w:sz w:val="24"/>
          <w:vertAlign w:val="superscript"/>
        </w:rPr>
        <w:t>27</w:t>
      </w:r>
      <w:r w:rsidR="00666D3A" w:rsidRPr="00CE63C6">
        <w:rPr>
          <w:rFonts w:ascii="Times New Roman" w:hAnsi="Times New Roman" w:cs="Times New Roman"/>
          <w:sz w:val="24"/>
        </w:rPr>
        <w:fldChar w:fldCharType="end"/>
      </w:r>
      <w:r w:rsidR="00666D3A" w:rsidRPr="00CE63C6">
        <w:rPr>
          <w:rFonts w:ascii="Times New Roman" w:hAnsi="Times New Roman" w:cs="Times New Roman"/>
          <w:sz w:val="24"/>
        </w:rPr>
        <w:t>.</w:t>
      </w:r>
      <w:r w:rsidR="00E4506B" w:rsidRPr="00CE63C6">
        <w:rPr>
          <w:rFonts w:ascii="Times New Roman" w:hAnsi="Times New Roman" w:cs="Times New Roman"/>
          <w:sz w:val="24"/>
        </w:rPr>
        <w:t xml:space="preserve"> </w:t>
      </w:r>
    </w:p>
    <w:p w14:paraId="0222ECDB" w14:textId="3F619EA2" w:rsidR="003A6CFC" w:rsidRPr="00CE63C6" w:rsidRDefault="0043217F" w:rsidP="00F75036">
      <w:pPr>
        <w:jc w:val="both"/>
        <w:rPr>
          <w:rFonts w:ascii="Times New Roman" w:hAnsi="Times New Roman" w:cs="Times New Roman"/>
          <w:sz w:val="24"/>
        </w:rPr>
      </w:pPr>
      <w:r w:rsidRPr="00CE63C6">
        <w:rPr>
          <w:rFonts w:ascii="Times New Roman" w:hAnsi="Times New Roman" w:cs="Times New Roman"/>
          <w:sz w:val="24"/>
        </w:rPr>
        <w:t>Therefore,</w:t>
      </w:r>
      <w:r w:rsidR="006F5CDD" w:rsidRPr="00CE63C6">
        <w:rPr>
          <w:rFonts w:ascii="Times New Roman" w:hAnsi="Times New Roman" w:cs="Times New Roman"/>
          <w:sz w:val="24"/>
        </w:rPr>
        <w:t xml:space="preserve"> interest has turned to development of pharmacological manipulations to increase or decrease hydrogen sulfide levels in patients.</w:t>
      </w:r>
      <w:r w:rsidR="00B104A3" w:rsidRPr="00CE63C6">
        <w:rPr>
          <w:rFonts w:ascii="Times New Roman" w:hAnsi="Times New Roman" w:cs="Times New Roman"/>
          <w:sz w:val="24"/>
        </w:rPr>
        <w:t xml:space="preserve"> An important step towards developing drugs is </w:t>
      </w:r>
      <w:r w:rsidR="00BB09E2">
        <w:rPr>
          <w:rFonts w:ascii="Times New Roman" w:hAnsi="Times New Roman" w:cs="Times New Roman"/>
          <w:sz w:val="24"/>
        </w:rPr>
        <w:t xml:space="preserve">in </w:t>
      </w:r>
      <w:r w:rsidR="00B104A3" w:rsidRPr="00CE63C6">
        <w:rPr>
          <w:rFonts w:ascii="Times New Roman" w:hAnsi="Times New Roman" w:cs="Times New Roman"/>
          <w:sz w:val="24"/>
        </w:rPr>
        <w:t>understand</w:t>
      </w:r>
      <w:r w:rsidR="00BB09E2">
        <w:rPr>
          <w:rFonts w:ascii="Times New Roman" w:hAnsi="Times New Roman" w:cs="Times New Roman"/>
          <w:sz w:val="24"/>
        </w:rPr>
        <w:t>ing</w:t>
      </w:r>
      <w:r w:rsidR="00B104A3" w:rsidRPr="00CE63C6">
        <w:rPr>
          <w:rFonts w:ascii="Times New Roman" w:hAnsi="Times New Roman" w:cs="Times New Roman"/>
          <w:sz w:val="24"/>
        </w:rPr>
        <w:t xml:space="preserve"> the underlying biology, which this diagram </w:t>
      </w:r>
      <w:r w:rsidR="00BB09E2">
        <w:rPr>
          <w:rFonts w:ascii="Times New Roman" w:hAnsi="Times New Roman" w:cs="Times New Roman"/>
          <w:sz w:val="24"/>
        </w:rPr>
        <w:t>contributes to</w:t>
      </w:r>
      <w:r w:rsidR="00B104A3" w:rsidRPr="00CE63C6">
        <w:rPr>
          <w:rFonts w:ascii="Times New Roman" w:hAnsi="Times New Roman" w:cs="Times New Roman"/>
          <w:sz w:val="24"/>
        </w:rPr>
        <w:t>.</w:t>
      </w:r>
      <w:r w:rsidR="00247753" w:rsidRPr="00CE63C6">
        <w:rPr>
          <w:rFonts w:ascii="Times New Roman" w:hAnsi="Times New Roman" w:cs="Times New Roman"/>
          <w:sz w:val="24"/>
        </w:rPr>
        <w:t xml:space="preserve"> </w:t>
      </w:r>
      <w:r w:rsidR="00900688" w:rsidRPr="00CE63C6">
        <w:rPr>
          <w:rFonts w:ascii="Times New Roman" w:hAnsi="Times New Roman" w:cs="Times New Roman"/>
          <w:sz w:val="24"/>
        </w:rPr>
        <w:t xml:space="preserve">It will be </w:t>
      </w:r>
      <w:r w:rsidR="00702A30">
        <w:rPr>
          <w:rFonts w:ascii="Times New Roman" w:hAnsi="Times New Roman" w:cs="Times New Roman"/>
          <w:sz w:val="24"/>
        </w:rPr>
        <w:t>exciting</w:t>
      </w:r>
      <w:r w:rsidR="00900688" w:rsidRPr="00CE63C6">
        <w:rPr>
          <w:rFonts w:ascii="Times New Roman" w:hAnsi="Times New Roman" w:cs="Times New Roman"/>
          <w:sz w:val="24"/>
        </w:rPr>
        <w:t xml:space="preserve"> to </w:t>
      </w:r>
      <w:r w:rsidR="00702A30">
        <w:rPr>
          <w:rFonts w:ascii="Times New Roman" w:hAnsi="Times New Roman" w:cs="Times New Roman"/>
          <w:sz w:val="24"/>
        </w:rPr>
        <w:t>follow future developments</w:t>
      </w:r>
      <w:r w:rsidR="00900688" w:rsidRPr="00CE63C6">
        <w:rPr>
          <w:rFonts w:ascii="Times New Roman" w:hAnsi="Times New Roman" w:cs="Times New Roman"/>
          <w:sz w:val="24"/>
        </w:rPr>
        <w:t xml:space="preserve"> as hydrogen sulfide biology </w:t>
      </w:r>
      <w:r w:rsidR="006E05DF" w:rsidRPr="00CE63C6">
        <w:rPr>
          <w:rFonts w:ascii="Times New Roman" w:hAnsi="Times New Roman" w:cs="Times New Roman"/>
          <w:sz w:val="24"/>
        </w:rPr>
        <w:t xml:space="preserve">enters </w:t>
      </w:r>
      <w:r w:rsidR="00900688" w:rsidRPr="00CE63C6">
        <w:rPr>
          <w:rFonts w:ascii="Times New Roman" w:hAnsi="Times New Roman" w:cs="Times New Roman"/>
          <w:sz w:val="24"/>
        </w:rPr>
        <w:t>an “exponential exploration era”</w:t>
      </w:r>
      <w:r w:rsidR="00116E08" w:rsidRPr="00CE63C6">
        <w:rPr>
          <w:rFonts w:ascii="Times New Roman" w:hAnsi="Times New Roman" w:cs="Times New Roman"/>
          <w:sz w:val="24"/>
        </w:rPr>
        <w:fldChar w:fldCharType="begin" w:fldLock="1"/>
      </w:r>
      <w:r w:rsidR="002B63A2">
        <w:rPr>
          <w:rFonts w:ascii="Times New Roman" w:hAnsi="Times New Roman" w:cs="Times New Roman"/>
          <w:sz w:val="24"/>
        </w:rPr>
        <w:instrText>ADDIN CSL_CITATION {"citationItems":[{"id":"ITEM-1","itemData":{"DOI":"10.1152/physrev.00017.2011","abstract":"The important life-supporting role of hydrogen sulfide (H 2 S) has evolved from bacteria to plants, invertebrates, vertebrates, and finally to mammals. Over the centuries, however , H 2 S had only been known for its toxicity and environmental hazard. Physiological importance of H 2 S has been appreciated for about a decade. It started by the discovery of endogenous H 2 S production in mammalian cells and gained momentum by typifying this gasotrans-mitter with a variety of physiological functions. The H 2 S-catalyzing enzymes are differentially expressed in cardiovascular, neuronal, immune, renal, respiratory, gastrointestinal, reproductive, liver, and endocrine systems and affect the functions of these systems through the production of H 2 S. The physiological functions of H 2 S are mediated by different molecular targets, such as different ion channels and signaling proteins. Alternations of H 2 S metabolism lead to an array of pathological disturbances in the form of hypertension, atherosclerosis, heart failure, diabetes, cirrhosis, inflammation, sepsis, neurodegenerative disease, erectile dysfunction, and asthma, to name a few. Many new technologies have been developed to detect endogenous H 2 S production, and novel H 2 S-delivery compounds have been invented to aid therapeutic intervention of diseases related to abnormal H 2 S metabolism. While acknowledging the challenges ahead, research on H 2 S physiology and medicine is entering an exponential exploration era.","author":[{"dropping-particle":"","family":"Wang","given":"Rui","non-dropping-particle":"","parse-names":false,"suffix":""}],"container-title":"Physiol Rev","id":"ITEM-1","issued":{"date-parts":[["2012"]]},"page":"791-896","title":"Physiological Implications of Hydrogen Sulfide: A Whiff Exploration That Blossomed","type":"article-journal","volume":"92"},"uris":["http://www.mendeley.com/documents/?uuid=5f313ef5-7f09-354e-b137-3eb310684b66"]}],"mendeley":{"formattedCitation":"&lt;sup&gt;28&lt;/sup&gt;","plainTextFormattedCitation":"28","previouslyFormattedCitation":"&lt;sup&gt;28&lt;/sup&gt;"},"properties":{"noteIndex":0},"schema":"https://github.com/citation-style-language/schema/raw/master/csl-citation.json"}</w:instrText>
      </w:r>
      <w:r w:rsidR="00116E08" w:rsidRPr="00CE63C6">
        <w:rPr>
          <w:rFonts w:ascii="Times New Roman" w:hAnsi="Times New Roman" w:cs="Times New Roman"/>
          <w:sz w:val="24"/>
        </w:rPr>
        <w:fldChar w:fldCharType="separate"/>
      </w:r>
      <w:r w:rsidR="001009FC" w:rsidRPr="001009FC">
        <w:rPr>
          <w:rFonts w:ascii="Times New Roman" w:hAnsi="Times New Roman" w:cs="Times New Roman"/>
          <w:noProof/>
          <w:sz w:val="24"/>
          <w:vertAlign w:val="superscript"/>
        </w:rPr>
        <w:t>28</w:t>
      </w:r>
      <w:r w:rsidR="00116E08" w:rsidRPr="00CE63C6">
        <w:rPr>
          <w:rFonts w:ascii="Times New Roman" w:hAnsi="Times New Roman" w:cs="Times New Roman"/>
          <w:sz w:val="24"/>
        </w:rPr>
        <w:fldChar w:fldCharType="end"/>
      </w:r>
      <w:r w:rsidR="00116E08" w:rsidRPr="00CE63C6">
        <w:rPr>
          <w:rFonts w:ascii="Times New Roman" w:hAnsi="Times New Roman" w:cs="Times New Roman"/>
          <w:sz w:val="24"/>
        </w:rPr>
        <w:t xml:space="preserve">. </w:t>
      </w:r>
    </w:p>
    <w:p w14:paraId="38171CA5" w14:textId="69B2B31E" w:rsidR="00464FC0" w:rsidRPr="00CE63C6" w:rsidRDefault="00464FC0" w:rsidP="00053F72">
      <w:pPr>
        <w:rPr>
          <w:rFonts w:ascii="Times New Roman" w:hAnsi="Times New Roman" w:cs="Times New Roman"/>
          <w:sz w:val="24"/>
        </w:rPr>
      </w:pPr>
    </w:p>
    <w:p w14:paraId="50F6483D" w14:textId="414796CF" w:rsidR="00464FC0" w:rsidRPr="00CE63C6" w:rsidRDefault="00464FC0" w:rsidP="00053F72">
      <w:pPr>
        <w:rPr>
          <w:rFonts w:ascii="Times New Roman" w:hAnsi="Times New Roman" w:cs="Times New Roman"/>
          <w:sz w:val="24"/>
        </w:rPr>
      </w:pPr>
      <w:r w:rsidRPr="00CE63C6">
        <w:rPr>
          <w:rFonts w:ascii="Times New Roman" w:hAnsi="Times New Roman" w:cs="Times New Roman"/>
          <w:b/>
          <w:sz w:val="28"/>
        </w:rPr>
        <w:t>Conclusion</w:t>
      </w:r>
    </w:p>
    <w:p w14:paraId="2CF3D2F3" w14:textId="1A1D2B68" w:rsidR="00954928" w:rsidRDefault="00464FC0" w:rsidP="00F75036">
      <w:pPr>
        <w:jc w:val="both"/>
        <w:rPr>
          <w:rFonts w:ascii="Times New Roman" w:hAnsi="Times New Roman" w:cs="Times New Roman"/>
          <w:sz w:val="24"/>
        </w:rPr>
      </w:pPr>
      <w:r w:rsidRPr="00CE63C6">
        <w:rPr>
          <w:rFonts w:ascii="Times New Roman" w:hAnsi="Times New Roman" w:cs="Times New Roman"/>
          <w:sz w:val="24"/>
        </w:rPr>
        <w:t>Over the course of this semester, I have produced a pathway diagram that depicts the most important destinations of sulfur amino acids within the human body. This diagram combines the best qualities of already existing diagrams and builds o</w:t>
      </w:r>
      <w:r w:rsidR="009A42DF">
        <w:rPr>
          <w:rFonts w:ascii="Times New Roman" w:hAnsi="Times New Roman" w:cs="Times New Roman"/>
          <w:sz w:val="24"/>
        </w:rPr>
        <w:t xml:space="preserve">n </w:t>
      </w:r>
      <w:r w:rsidRPr="00CE63C6">
        <w:rPr>
          <w:rFonts w:ascii="Times New Roman" w:hAnsi="Times New Roman" w:cs="Times New Roman"/>
          <w:sz w:val="24"/>
        </w:rPr>
        <w:t>t</w:t>
      </w:r>
      <w:r w:rsidR="009A42DF">
        <w:rPr>
          <w:rFonts w:ascii="Times New Roman" w:hAnsi="Times New Roman" w:cs="Times New Roman"/>
          <w:sz w:val="24"/>
        </w:rPr>
        <w:t>hem</w:t>
      </w:r>
      <w:r w:rsidRPr="00CE63C6">
        <w:rPr>
          <w:rFonts w:ascii="Times New Roman" w:hAnsi="Times New Roman" w:cs="Times New Roman"/>
          <w:sz w:val="24"/>
        </w:rPr>
        <w:t>, to produce a more detailed, fully referenced and up-to-date view of sulfur amino acid metabolism. Whil</w:t>
      </w:r>
      <w:r w:rsidR="00702A30">
        <w:rPr>
          <w:rFonts w:ascii="Times New Roman" w:hAnsi="Times New Roman" w:cs="Times New Roman"/>
          <w:sz w:val="24"/>
        </w:rPr>
        <w:t>st</w:t>
      </w:r>
      <w:r w:rsidRPr="00CE63C6">
        <w:rPr>
          <w:rFonts w:ascii="Times New Roman" w:hAnsi="Times New Roman" w:cs="Times New Roman"/>
          <w:sz w:val="24"/>
        </w:rPr>
        <w:t xml:space="preserve"> there are several areas not covered, such as the formation of sulfur-iron clusters and melanin production, I believe that the most important areas are covered. This diagram will hopefully be useful as a reference point to anyone researching sulfur biology, and perhaps as a computational model.  </w:t>
      </w:r>
    </w:p>
    <w:p w14:paraId="0312CD91" w14:textId="7DB9BFB7" w:rsidR="001009FC" w:rsidRDefault="001009FC" w:rsidP="00F75036">
      <w:pPr>
        <w:jc w:val="both"/>
        <w:rPr>
          <w:rFonts w:ascii="Times New Roman" w:hAnsi="Times New Roman" w:cs="Times New Roman"/>
          <w:sz w:val="24"/>
        </w:rPr>
      </w:pPr>
    </w:p>
    <w:p w14:paraId="59FCCA49" w14:textId="419C6281" w:rsidR="006A44BB" w:rsidRDefault="006A44BB" w:rsidP="00F75036">
      <w:pPr>
        <w:jc w:val="both"/>
        <w:rPr>
          <w:rFonts w:ascii="Times New Roman" w:hAnsi="Times New Roman" w:cs="Times New Roman"/>
          <w:sz w:val="24"/>
        </w:rPr>
      </w:pPr>
    </w:p>
    <w:p w14:paraId="277BBFA3" w14:textId="5173A2B6" w:rsidR="00BD4AFC" w:rsidRDefault="00BD4AFC" w:rsidP="00F75036">
      <w:pPr>
        <w:jc w:val="both"/>
        <w:rPr>
          <w:rFonts w:ascii="Times New Roman" w:hAnsi="Times New Roman" w:cs="Times New Roman"/>
          <w:sz w:val="24"/>
        </w:rPr>
      </w:pPr>
    </w:p>
    <w:p w14:paraId="5C35F96E" w14:textId="1DAEDE95" w:rsidR="00BD4AFC" w:rsidRDefault="00BD4AFC" w:rsidP="00F75036">
      <w:pPr>
        <w:jc w:val="both"/>
        <w:rPr>
          <w:rFonts w:ascii="Times New Roman" w:hAnsi="Times New Roman" w:cs="Times New Roman"/>
          <w:sz w:val="24"/>
        </w:rPr>
      </w:pPr>
    </w:p>
    <w:p w14:paraId="589DCA00" w14:textId="77777777" w:rsidR="00BD4AFC" w:rsidRDefault="00BD4AFC" w:rsidP="00F75036">
      <w:pPr>
        <w:jc w:val="both"/>
        <w:rPr>
          <w:rFonts w:ascii="Times New Roman" w:hAnsi="Times New Roman" w:cs="Times New Roman"/>
          <w:sz w:val="24"/>
        </w:rPr>
      </w:pPr>
    </w:p>
    <w:p w14:paraId="36A1D502" w14:textId="79758A7C" w:rsidR="001009FC" w:rsidRDefault="001009FC" w:rsidP="00F75036">
      <w:pPr>
        <w:jc w:val="both"/>
        <w:rPr>
          <w:rFonts w:ascii="Times New Roman" w:hAnsi="Times New Roman" w:cs="Times New Roman"/>
          <w:sz w:val="24"/>
        </w:rPr>
      </w:pPr>
    </w:p>
    <w:p w14:paraId="71E53A1A" w14:textId="334932BD" w:rsidR="001009FC" w:rsidRDefault="001009FC" w:rsidP="001009FC">
      <w:pPr>
        <w:widowControl w:val="0"/>
        <w:autoSpaceDE w:val="0"/>
        <w:autoSpaceDN w:val="0"/>
        <w:adjustRightInd w:val="0"/>
        <w:spacing w:line="240" w:lineRule="auto"/>
        <w:ind w:left="640" w:hanging="640"/>
        <w:rPr>
          <w:rFonts w:ascii="Times New Roman" w:hAnsi="Times New Roman" w:cs="Times New Roman"/>
          <w:b/>
          <w:sz w:val="32"/>
        </w:rPr>
      </w:pPr>
      <w:r w:rsidRPr="001009FC">
        <w:rPr>
          <w:rFonts w:ascii="Times New Roman" w:hAnsi="Times New Roman" w:cs="Times New Roman"/>
          <w:b/>
          <w:sz w:val="32"/>
        </w:rPr>
        <w:lastRenderedPageBreak/>
        <w:t xml:space="preserve">References </w:t>
      </w:r>
    </w:p>
    <w:p w14:paraId="1A2C58D3" w14:textId="77777777" w:rsidR="00A63994" w:rsidRPr="001009FC" w:rsidRDefault="00A63994" w:rsidP="001009FC">
      <w:pPr>
        <w:widowControl w:val="0"/>
        <w:autoSpaceDE w:val="0"/>
        <w:autoSpaceDN w:val="0"/>
        <w:adjustRightInd w:val="0"/>
        <w:spacing w:line="240" w:lineRule="auto"/>
        <w:ind w:left="640" w:hanging="640"/>
        <w:rPr>
          <w:rFonts w:ascii="Times New Roman" w:hAnsi="Times New Roman" w:cs="Times New Roman"/>
          <w:b/>
          <w:sz w:val="32"/>
        </w:rPr>
      </w:pPr>
    </w:p>
    <w:p w14:paraId="44D887AD" w14:textId="0D2E44FE" w:rsidR="002B63A2" w:rsidRPr="002B63A2" w:rsidRDefault="001009FC" w:rsidP="002B63A2">
      <w:pPr>
        <w:widowControl w:val="0"/>
        <w:autoSpaceDE w:val="0"/>
        <w:autoSpaceDN w:val="0"/>
        <w:adjustRightInd w:val="0"/>
        <w:spacing w:line="240" w:lineRule="auto"/>
        <w:ind w:left="640" w:hanging="640"/>
        <w:rPr>
          <w:rFonts w:ascii="Times New Roman" w:hAnsi="Times New Roman" w:cs="Times New Roman"/>
          <w:noProof/>
          <w:sz w:val="24"/>
          <w:szCs w:val="24"/>
        </w:rPr>
      </w:pPr>
      <w:r>
        <w:rPr>
          <w:rFonts w:ascii="Times New Roman" w:hAnsi="Times New Roman" w:cs="Times New Roman"/>
          <w:sz w:val="24"/>
        </w:rPr>
        <w:fldChar w:fldCharType="begin" w:fldLock="1"/>
      </w:r>
      <w:r>
        <w:rPr>
          <w:rFonts w:ascii="Times New Roman" w:hAnsi="Times New Roman" w:cs="Times New Roman"/>
          <w:sz w:val="24"/>
        </w:rPr>
        <w:instrText xml:space="preserve">ADDIN Mendeley Bibliography CSL_BIBLIOGRAPHY </w:instrText>
      </w:r>
      <w:r>
        <w:rPr>
          <w:rFonts w:ascii="Times New Roman" w:hAnsi="Times New Roman" w:cs="Times New Roman"/>
          <w:sz w:val="24"/>
        </w:rPr>
        <w:fldChar w:fldCharType="separate"/>
      </w:r>
      <w:r w:rsidR="002B63A2" w:rsidRPr="002B63A2">
        <w:rPr>
          <w:rFonts w:ascii="Times New Roman" w:hAnsi="Times New Roman" w:cs="Times New Roman"/>
          <w:noProof/>
          <w:sz w:val="24"/>
          <w:szCs w:val="24"/>
        </w:rPr>
        <w:t xml:space="preserve">1. </w:t>
      </w:r>
      <w:r w:rsidR="002B63A2" w:rsidRPr="002B63A2">
        <w:rPr>
          <w:rFonts w:ascii="Times New Roman" w:hAnsi="Times New Roman" w:cs="Times New Roman"/>
          <w:noProof/>
          <w:sz w:val="24"/>
          <w:szCs w:val="24"/>
        </w:rPr>
        <w:tab/>
        <w:t xml:space="preserve">Nimni ME, Han B, Cordoba F. Are we getting enough sulfur in our diet? </w:t>
      </w:r>
      <w:r w:rsidR="002B63A2" w:rsidRPr="002B63A2">
        <w:rPr>
          <w:rFonts w:ascii="Times New Roman" w:hAnsi="Times New Roman" w:cs="Times New Roman"/>
          <w:i/>
          <w:iCs/>
          <w:noProof/>
          <w:sz w:val="24"/>
          <w:szCs w:val="24"/>
        </w:rPr>
        <w:t>Nutr Metab (Lond)</w:t>
      </w:r>
      <w:r w:rsidR="002B63A2" w:rsidRPr="002B63A2">
        <w:rPr>
          <w:rFonts w:ascii="Times New Roman" w:hAnsi="Times New Roman" w:cs="Times New Roman"/>
          <w:noProof/>
          <w:sz w:val="24"/>
          <w:szCs w:val="24"/>
        </w:rPr>
        <w:t>. 2007;4(1):24. doi:10.1186/1743-7075-4-24</w:t>
      </w:r>
    </w:p>
    <w:p w14:paraId="41D9CEFD" w14:textId="77777777" w:rsidR="002B63A2" w:rsidRPr="002B63A2" w:rsidRDefault="002B63A2" w:rsidP="002B63A2">
      <w:pPr>
        <w:widowControl w:val="0"/>
        <w:autoSpaceDE w:val="0"/>
        <w:autoSpaceDN w:val="0"/>
        <w:adjustRightInd w:val="0"/>
        <w:spacing w:line="240" w:lineRule="auto"/>
        <w:ind w:left="640" w:hanging="640"/>
        <w:rPr>
          <w:rFonts w:ascii="Times New Roman" w:hAnsi="Times New Roman" w:cs="Times New Roman"/>
          <w:noProof/>
          <w:sz w:val="24"/>
          <w:szCs w:val="24"/>
        </w:rPr>
      </w:pPr>
      <w:r w:rsidRPr="002B63A2">
        <w:rPr>
          <w:rFonts w:ascii="Times New Roman" w:hAnsi="Times New Roman" w:cs="Times New Roman"/>
          <w:noProof/>
          <w:sz w:val="24"/>
          <w:szCs w:val="24"/>
        </w:rPr>
        <w:t xml:space="preserve">2. </w:t>
      </w:r>
      <w:r w:rsidRPr="002B63A2">
        <w:rPr>
          <w:rFonts w:ascii="Times New Roman" w:hAnsi="Times New Roman" w:cs="Times New Roman"/>
          <w:noProof/>
          <w:sz w:val="24"/>
          <w:szCs w:val="24"/>
        </w:rPr>
        <w:tab/>
        <w:t xml:space="preserve">Kohl JB, Mellis AT, Schwarz G. Homeostatic impact of sulfite and hydrogen sulfide on cysteine catabolism. </w:t>
      </w:r>
      <w:r w:rsidRPr="002B63A2">
        <w:rPr>
          <w:rFonts w:ascii="Times New Roman" w:hAnsi="Times New Roman" w:cs="Times New Roman"/>
          <w:i/>
          <w:iCs/>
          <w:noProof/>
          <w:sz w:val="24"/>
          <w:szCs w:val="24"/>
        </w:rPr>
        <w:t>British Journal of Pharmacology</w:t>
      </w:r>
      <w:r w:rsidRPr="002B63A2">
        <w:rPr>
          <w:rFonts w:ascii="Times New Roman" w:hAnsi="Times New Roman" w:cs="Times New Roman"/>
          <w:noProof/>
          <w:sz w:val="24"/>
          <w:szCs w:val="24"/>
        </w:rPr>
        <w:t>. 2018.</w:t>
      </w:r>
    </w:p>
    <w:p w14:paraId="5BE6A344" w14:textId="77777777" w:rsidR="002B63A2" w:rsidRPr="002B63A2" w:rsidRDefault="002B63A2" w:rsidP="002B63A2">
      <w:pPr>
        <w:widowControl w:val="0"/>
        <w:autoSpaceDE w:val="0"/>
        <w:autoSpaceDN w:val="0"/>
        <w:adjustRightInd w:val="0"/>
        <w:spacing w:line="240" w:lineRule="auto"/>
        <w:ind w:left="640" w:hanging="640"/>
        <w:rPr>
          <w:rFonts w:ascii="Times New Roman" w:hAnsi="Times New Roman" w:cs="Times New Roman"/>
          <w:noProof/>
          <w:sz w:val="24"/>
          <w:szCs w:val="24"/>
        </w:rPr>
      </w:pPr>
      <w:r w:rsidRPr="002B63A2">
        <w:rPr>
          <w:rFonts w:ascii="Times New Roman" w:hAnsi="Times New Roman" w:cs="Times New Roman"/>
          <w:noProof/>
          <w:sz w:val="24"/>
          <w:szCs w:val="24"/>
        </w:rPr>
        <w:t xml:space="preserve">3. </w:t>
      </w:r>
      <w:r w:rsidRPr="002B63A2">
        <w:rPr>
          <w:rFonts w:ascii="Times New Roman" w:hAnsi="Times New Roman" w:cs="Times New Roman"/>
          <w:noProof/>
          <w:sz w:val="24"/>
          <w:szCs w:val="24"/>
        </w:rPr>
        <w:tab/>
        <w:t xml:space="preserve">Palego L, Betti L, Giannaccini G. Sulfur Metabolism and Sulfur-Containing Amino Acids: I- Molecular Effectors. </w:t>
      </w:r>
      <w:r w:rsidRPr="002B63A2">
        <w:rPr>
          <w:rFonts w:ascii="Times New Roman" w:hAnsi="Times New Roman" w:cs="Times New Roman"/>
          <w:i/>
          <w:iCs/>
          <w:noProof/>
          <w:sz w:val="24"/>
          <w:szCs w:val="24"/>
        </w:rPr>
        <w:t>Biochem Pharmacol</w:t>
      </w:r>
      <w:r w:rsidRPr="002B63A2">
        <w:rPr>
          <w:rFonts w:ascii="Times New Roman" w:hAnsi="Times New Roman" w:cs="Times New Roman"/>
          <w:noProof/>
          <w:sz w:val="24"/>
          <w:szCs w:val="24"/>
        </w:rPr>
        <w:t>. 2015;04(01):1-8. doi:10.4172/2167-0501.1000158</w:t>
      </w:r>
    </w:p>
    <w:p w14:paraId="3A123C00" w14:textId="77777777" w:rsidR="002B63A2" w:rsidRPr="002B63A2" w:rsidRDefault="002B63A2" w:rsidP="002B63A2">
      <w:pPr>
        <w:widowControl w:val="0"/>
        <w:autoSpaceDE w:val="0"/>
        <w:autoSpaceDN w:val="0"/>
        <w:adjustRightInd w:val="0"/>
        <w:spacing w:line="240" w:lineRule="auto"/>
        <w:ind w:left="640" w:hanging="640"/>
        <w:rPr>
          <w:rFonts w:ascii="Times New Roman" w:hAnsi="Times New Roman" w:cs="Times New Roman"/>
          <w:noProof/>
          <w:sz w:val="24"/>
          <w:szCs w:val="24"/>
        </w:rPr>
      </w:pPr>
      <w:r w:rsidRPr="002B63A2">
        <w:rPr>
          <w:rFonts w:ascii="Times New Roman" w:hAnsi="Times New Roman" w:cs="Times New Roman"/>
          <w:noProof/>
          <w:sz w:val="24"/>
          <w:szCs w:val="24"/>
        </w:rPr>
        <w:t xml:space="preserve">4. </w:t>
      </w:r>
      <w:r w:rsidRPr="002B63A2">
        <w:rPr>
          <w:rFonts w:ascii="Times New Roman" w:hAnsi="Times New Roman" w:cs="Times New Roman"/>
          <w:noProof/>
          <w:sz w:val="24"/>
          <w:szCs w:val="24"/>
        </w:rPr>
        <w:tab/>
        <w:t xml:space="preserve">Palego L, Betti L, Giannaccini G. Sulfur Metabolism and Sulfur-Containing Amino Acids Derivatives – II: Autism Spectrum Disorders, Schizophrenia and Fibromyalgia. </w:t>
      </w:r>
      <w:r w:rsidRPr="002B63A2">
        <w:rPr>
          <w:rFonts w:ascii="Times New Roman" w:hAnsi="Times New Roman" w:cs="Times New Roman"/>
          <w:i/>
          <w:iCs/>
          <w:noProof/>
          <w:sz w:val="24"/>
          <w:szCs w:val="24"/>
        </w:rPr>
        <w:t>Biochem Pharmacol</w:t>
      </w:r>
      <w:r w:rsidRPr="002B63A2">
        <w:rPr>
          <w:rFonts w:ascii="Times New Roman" w:hAnsi="Times New Roman" w:cs="Times New Roman"/>
          <w:noProof/>
          <w:sz w:val="24"/>
          <w:szCs w:val="24"/>
        </w:rPr>
        <w:t>. 2015;4(1). doi:10.4172/2167-0501.1000159</w:t>
      </w:r>
    </w:p>
    <w:p w14:paraId="68948CBC" w14:textId="77777777" w:rsidR="002B63A2" w:rsidRPr="002B63A2" w:rsidRDefault="002B63A2" w:rsidP="002B63A2">
      <w:pPr>
        <w:widowControl w:val="0"/>
        <w:autoSpaceDE w:val="0"/>
        <w:autoSpaceDN w:val="0"/>
        <w:adjustRightInd w:val="0"/>
        <w:spacing w:line="240" w:lineRule="auto"/>
        <w:ind w:left="640" w:hanging="640"/>
        <w:rPr>
          <w:rFonts w:ascii="Times New Roman" w:hAnsi="Times New Roman" w:cs="Times New Roman"/>
          <w:noProof/>
          <w:sz w:val="24"/>
          <w:szCs w:val="24"/>
        </w:rPr>
      </w:pPr>
      <w:r w:rsidRPr="002B63A2">
        <w:rPr>
          <w:rFonts w:ascii="Times New Roman" w:hAnsi="Times New Roman" w:cs="Times New Roman"/>
          <w:noProof/>
          <w:sz w:val="24"/>
          <w:szCs w:val="24"/>
        </w:rPr>
        <w:t xml:space="preserve">5. </w:t>
      </w:r>
      <w:r w:rsidRPr="002B63A2">
        <w:rPr>
          <w:rFonts w:ascii="Times New Roman" w:hAnsi="Times New Roman" w:cs="Times New Roman"/>
          <w:noProof/>
          <w:sz w:val="24"/>
          <w:szCs w:val="24"/>
        </w:rPr>
        <w:tab/>
        <w:t xml:space="preserve">Brosnan JT, Brosnan ME, Bertolo RFP, Brunton JA. Methionine: A metabolically unique amino acid. </w:t>
      </w:r>
      <w:r w:rsidRPr="002B63A2">
        <w:rPr>
          <w:rFonts w:ascii="Times New Roman" w:hAnsi="Times New Roman" w:cs="Times New Roman"/>
          <w:i/>
          <w:iCs/>
          <w:noProof/>
          <w:sz w:val="24"/>
          <w:szCs w:val="24"/>
        </w:rPr>
        <w:t>Livest Sci</w:t>
      </w:r>
      <w:r w:rsidRPr="002B63A2">
        <w:rPr>
          <w:rFonts w:ascii="Times New Roman" w:hAnsi="Times New Roman" w:cs="Times New Roman"/>
          <w:noProof/>
          <w:sz w:val="24"/>
          <w:szCs w:val="24"/>
        </w:rPr>
        <w:t>. 2007;112(1-2):2-7. doi:10.1016/J.LIVSCI.2007.07.005</w:t>
      </w:r>
    </w:p>
    <w:p w14:paraId="25E8061A" w14:textId="77777777" w:rsidR="002B63A2" w:rsidRPr="002B63A2" w:rsidRDefault="002B63A2" w:rsidP="002B63A2">
      <w:pPr>
        <w:widowControl w:val="0"/>
        <w:autoSpaceDE w:val="0"/>
        <w:autoSpaceDN w:val="0"/>
        <w:adjustRightInd w:val="0"/>
        <w:spacing w:line="240" w:lineRule="auto"/>
        <w:ind w:left="640" w:hanging="640"/>
        <w:rPr>
          <w:rFonts w:ascii="Times New Roman" w:hAnsi="Times New Roman" w:cs="Times New Roman"/>
          <w:noProof/>
          <w:sz w:val="24"/>
          <w:szCs w:val="24"/>
        </w:rPr>
      </w:pPr>
      <w:r w:rsidRPr="002B63A2">
        <w:rPr>
          <w:rFonts w:ascii="Times New Roman" w:hAnsi="Times New Roman" w:cs="Times New Roman"/>
          <w:noProof/>
          <w:sz w:val="24"/>
          <w:szCs w:val="24"/>
        </w:rPr>
        <w:t xml:space="preserve">6. </w:t>
      </w:r>
      <w:r w:rsidRPr="002B63A2">
        <w:rPr>
          <w:rFonts w:ascii="Times New Roman" w:hAnsi="Times New Roman" w:cs="Times New Roman"/>
          <w:noProof/>
          <w:sz w:val="24"/>
          <w:szCs w:val="24"/>
        </w:rPr>
        <w:tab/>
        <w:t xml:space="preserve">Fellinger K, Rothbauer U, Felle M, Längst G, Leonhardt H. Dimerization of DNA methyltransferase 1 is mediated by its regulatory domain. </w:t>
      </w:r>
      <w:r w:rsidRPr="002B63A2">
        <w:rPr>
          <w:rFonts w:ascii="Times New Roman" w:hAnsi="Times New Roman" w:cs="Times New Roman"/>
          <w:i/>
          <w:iCs/>
          <w:noProof/>
          <w:sz w:val="24"/>
          <w:szCs w:val="24"/>
        </w:rPr>
        <w:t>J Cell Biochem</w:t>
      </w:r>
      <w:r w:rsidRPr="002B63A2">
        <w:rPr>
          <w:rFonts w:ascii="Times New Roman" w:hAnsi="Times New Roman" w:cs="Times New Roman"/>
          <w:noProof/>
          <w:sz w:val="24"/>
          <w:szCs w:val="24"/>
        </w:rPr>
        <w:t>. 2009;106(4):521-528. doi:10.1002/jcb.22071</w:t>
      </w:r>
    </w:p>
    <w:p w14:paraId="513EEC4F" w14:textId="77777777" w:rsidR="002B63A2" w:rsidRPr="002B63A2" w:rsidRDefault="002B63A2" w:rsidP="002B63A2">
      <w:pPr>
        <w:widowControl w:val="0"/>
        <w:autoSpaceDE w:val="0"/>
        <w:autoSpaceDN w:val="0"/>
        <w:adjustRightInd w:val="0"/>
        <w:spacing w:line="240" w:lineRule="auto"/>
        <w:ind w:left="640" w:hanging="640"/>
        <w:rPr>
          <w:rFonts w:ascii="Times New Roman" w:hAnsi="Times New Roman" w:cs="Times New Roman"/>
          <w:noProof/>
          <w:sz w:val="24"/>
          <w:szCs w:val="24"/>
        </w:rPr>
      </w:pPr>
      <w:r w:rsidRPr="002B63A2">
        <w:rPr>
          <w:rFonts w:ascii="Times New Roman" w:hAnsi="Times New Roman" w:cs="Times New Roman"/>
          <w:noProof/>
          <w:sz w:val="24"/>
          <w:szCs w:val="24"/>
        </w:rPr>
        <w:t xml:space="preserve">7. </w:t>
      </w:r>
      <w:r w:rsidRPr="002B63A2">
        <w:rPr>
          <w:rFonts w:ascii="Times New Roman" w:hAnsi="Times New Roman" w:cs="Times New Roman"/>
          <w:noProof/>
          <w:sz w:val="24"/>
          <w:szCs w:val="24"/>
        </w:rPr>
        <w:tab/>
        <w:t xml:space="preserve">Kabil O, Banerjee R. Enzymology of H2S biogenesis, decay and signaling. </w:t>
      </w:r>
      <w:r w:rsidRPr="002B63A2">
        <w:rPr>
          <w:rFonts w:ascii="Times New Roman" w:hAnsi="Times New Roman" w:cs="Times New Roman"/>
          <w:i/>
          <w:iCs/>
          <w:noProof/>
          <w:sz w:val="24"/>
          <w:szCs w:val="24"/>
        </w:rPr>
        <w:t>Antioxid Redox Signal</w:t>
      </w:r>
      <w:r w:rsidRPr="002B63A2">
        <w:rPr>
          <w:rFonts w:ascii="Times New Roman" w:hAnsi="Times New Roman" w:cs="Times New Roman"/>
          <w:noProof/>
          <w:sz w:val="24"/>
          <w:szCs w:val="24"/>
        </w:rPr>
        <w:t>. 2014;20(5):770-782. doi:10.1089/ars.2013.5339</w:t>
      </w:r>
    </w:p>
    <w:p w14:paraId="75FC7CDF" w14:textId="77777777" w:rsidR="002B63A2" w:rsidRPr="002B63A2" w:rsidRDefault="002B63A2" w:rsidP="002B63A2">
      <w:pPr>
        <w:widowControl w:val="0"/>
        <w:autoSpaceDE w:val="0"/>
        <w:autoSpaceDN w:val="0"/>
        <w:adjustRightInd w:val="0"/>
        <w:spacing w:line="240" w:lineRule="auto"/>
        <w:ind w:left="640" w:hanging="640"/>
        <w:rPr>
          <w:rFonts w:ascii="Times New Roman" w:hAnsi="Times New Roman" w:cs="Times New Roman"/>
          <w:noProof/>
          <w:sz w:val="24"/>
          <w:szCs w:val="24"/>
        </w:rPr>
      </w:pPr>
      <w:r w:rsidRPr="002B63A2">
        <w:rPr>
          <w:rFonts w:ascii="Times New Roman" w:hAnsi="Times New Roman" w:cs="Times New Roman"/>
          <w:noProof/>
          <w:sz w:val="24"/>
          <w:szCs w:val="24"/>
        </w:rPr>
        <w:t xml:space="preserve">8. </w:t>
      </w:r>
      <w:r w:rsidRPr="002B63A2">
        <w:rPr>
          <w:rFonts w:ascii="Times New Roman" w:hAnsi="Times New Roman" w:cs="Times New Roman"/>
          <w:noProof/>
          <w:sz w:val="24"/>
          <w:szCs w:val="24"/>
        </w:rPr>
        <w:tab/>
        <w:t xml:space="preserve">Chiku T, Padovani D, Zhu W, Singh S, Vitvitsky V, Banerjee R. H2S Biogenesis by Human Cystathionine γ-Lyase Leads to the Novel Sulfur Metabolites Lanthionine and Homolanthionine and Is Responsive to the Grade of Hyperhomocysteinemia. </w:t>
      </w:r>
      <w:r w:rsidRPr="002B63A2">
        <w:rPr>
          <w:rFonts w:ascii="Times New Roman" w:hAnsi="Times New Roman" w:cs="Times New Roman"/>
          <w:i/>
          <w:iCs/>
          <w:noProof/>
          <w:sz w:val="24"/>
          <w:szCs w:val="24"/>
        </w:rPr>
        <w:t>J Biol Chem</w:t>
      </w:r>
      <w:r w:rsidRPr="002B63A2">
        <w:rPr>
          <w:rFonts w:ascii="Times New Roman" w:hAnsi="Times New Roman" w:cs="Times New Roman"/>
          <w:noProof/>
          <w:sz w:val="24"/>
          <w:szCs w:val="24"/>
        </w:rPr>
        <w:t>. 2009;284(17):11601-11612. doi:10.1074/jbc.M808026200</w:t>
      </w:r>
    </w:p>
    <w:p w14:paraId="724F5F9C" w14:textId="77777777" w:rsidR="002B63A2" w:rsidRPr="002B63A2" w:rsidRDefault="002B63A2" w:rsidP="002B63A2">
      <w:pPr>
        <w:widowControl w:val="0"/>
        <w:autoSpaceDE w:val="0"/>
        <w:autoSpaceDN w:val="0"/>
        <w:adjustRightInd w:val="0"/>
        <w:spacing w:line="240" w:lineRule="auto"/>
        <w:ind w:left="640" w:hanging="640"/>
        <w:rPr>
          <w:rFonts w:ascii="Times New Roman" w:hAnsi="Times New Roman" w:cs="Times New Roman"/>
          <w:noProof/>
          <w:sz w:val="24"/>
          <w:szCs w:val="24"/>
        </w:rPr>
      </w:pPr>
      <w:r w:rsidRPr="002B63A2">
        <w:rPr>
          <w:rFonts w:ascii="Times New Roman" w:hAnsi="Times New Roman" w:cs="Times New Roman"/>
          <w:noProof/>
          <w:sz w:val="24"/>
          <w:szCs w:val="24"/>
        </w:rPr>
        <w:t xml:space="preserve">9. </w:t>
      </w:r>
      <w:r w:rsidRPr="002B63A2">
        <w:rPr>
          <w:rFonts w:ascii="Times New Roman" w:hAnsi="Times New Roman" w:cs="Times New Roman"/>
          <w:noProof/>
          <w:sz w:val="24"/>
          <w:szCs w:val="24"/>
        </w:rPr>
        <w:tab/>
        <w:t xml:space="preserve">Paul BD, Snyder SH. H2S: A Novel Gasotransmitter that Signals by Sulfhydration. </w:t>
      </w:r>
      <w:r w:rsidRPr="002B63A2">
        <w:rPr>
          <w:rFonts w:ascii="Times New Roman" w:hAnsi="Times New Roman" w:cs="Times New Roman"/>
          <w:i/>
          <w:iCs/>
          <w:noProof/>
          <w:sz w:val="24"/>
          <w:szCs w:val="24"/>
        </w:rPr>
        <w:t>Trends Biochem Sci</w:t>
      </w:r>
      <w:r w:rsidRPr="002B63A2">
        <w:rPr>
          <w:rFonts w:ascii="Times New Roman" w:hAnsi="Times New Roman" w:cs="Times New Roman"/>
          <w:noProof/>
          <w:sz w:val="24"/>
          <w:szCs w:val="24"/>
        </w:rPr>
        <w:t>. 2015;40(11):687-700. doi:10.1016/j.tibs.2015.08.007</w:t>
      </w:r>
    </w:p>
    <w:p w14:paraId="6A13D363" w14:textId="77777777" w:rsidR="002B63A2" w:rsidRPr="002B63A2" w:rsidRDefault="002B63A2" w:rsidP="002B63A2">
      <w:pPr>
        <w:widowControl w:val="0"/>
        <w:autoSpaceDE w:val="0"/>
        <w:autoSpaceDN w:val="0"/>
        <w:adjustRightInd w:val="0"/>
        <w:spacing w:line="240" w:lineRule="auto"/>
        <w:ind w:left="640" w:hanging="640"/>
        <w:rPr>
          <w:rFonts w:ascii="Times New Roman" w:hAnsi="Times New Roman" w:cs="Times New Roman"/>
          <w:noProof/>
          <w:sz w:val="24"/>
          <w:szCs w:val="24"/>
        </w:rPr>
      </w:pPr>
      <w:r w:rsidRPr="002B63A2">
        <w:rPr>
          <w:rFonts w:ascii="Times New Roman" w:hAnsi="Times New Roman" w:cs="Times New Roman"/>
          <w:noProof/>
          <w:sz w:val="24"/>
          <w:szCs w:val="24"/>
        </w:rPr>
        <w:t xml:space="preserve">10. </w:t>
      </w:r>
      <w:r w:rsidRPr="002B63A2">
        <w:rPr>
          <w:rFonts w:ascii="Times New Roman" w:hAnsi="Times New Roman" w:cs="Times New Roman"/>
          <w:noProof/>
          <w:sz w:val="24"/>
          <w:szCs w:val="24"/>
        </w:rPr>
        <w:tab/>
        <w:t xml:space="preserve">Kozich V, Sokolová J, Klatovská V, et al. Cystathionine beta-synthase mutations: effect of mutation topology on folding and activity. </w:t>
      </w:r>
      <w:r w:rsidRPr="002B63A2">
        <w:rPr>
          <w:rFonts w:ascii="Times New Roman" w:hAnsi="Times New Roman" w:cs="Times New Roman"/>
          <w:i/>
          <w:iCs/>
          <w:noProof/>
          <w:sz w:val="24"/>
          <w:szCs w:val="24"/>
        </w:rPr>
        <w:t>Hum Mutat</w:t>
      </w:r>
      <w:r w:rsidRPr="002B63A2">
        <w:rPr>
          <w:rFonts w:ascii="Times New Roman" w:hAnsi="Times New Roman" w:cs="Times New Roman"/>
          <w:noProof/>
          <w:sz w:val="24"/>
          <w:szCs w:val="24"/>
        </w:rPr>
        <w:t>. 2010;31(7):809-819. doi:10.1002/humu.21273</w:t>
      </w:r>
    </w:p>
    <w:p w14:paraId="15A17694" w14:textId="77777777" w:rsidR="002B63A2" w:rsidRPr="002B63A2" w:rsidRDefault="002B63A2" w:rsidP="002B63A2">
      <w:pPr>
        <w:widowControl w:val="0"/>
        <w:autoSpaceDE w:val="0"/>
        <w:autoSpaceDN w:val="0"/>
        <w:adjustRightInd w:val="0"/>
        <w:spacing w:line="240" w:lineRule="auto"/>
        <w:ind w:left="640" w:hanging="640"/>
        <w:rPr>
          <w:rFonts w:ascii="Times New Roman" w:hAnsi="Times New Roman" w:cs="Times New Roman"/>
          <w:noProof/>
          <w:sz w:val="24"/>
          <w:szCs w:val="24"/>
        </w:rPr>
      </w:pPr>
      <w:r w:rsidRPr="002B63A2">
        <w:rPr>
          <w:rFonts w:ascii="Times New Roman" w:hAnsi="Times New Roman" w:cs="Times New Roman"/>
          <w:noProof/>
          <w:sz w:val="24"/>
          <w:szCs w:val="24"/>
        </w:rPr>
        <w:t xml:space="preserve">11. </w:t>
      </w:r>
      <w:r w:rsidRPr="002B63A2">
        <w:rPr>
          <w:rFonts w:ascii="Times New Roman" w:hAnsi="Times New Roman" w:cs="Times New Roman"/>
          <w:noProof/>
          <w:sz w:val="24"/>
          <w:szCs w:val="24"/>
        </w:rPr>
        <w:tab/>
        <w:t xml:space="preserve">Albers E. Metabolic characteristics and importance of the universal methionine salvage pathway recycling methionine from 5methylthioadenosine. </w:t>
      </w:r>
      <w:r w:rsidRPr="002B63A2">
        <w:rPr>
          <w:rFonts w:ascii="Times New Roman" w:hAnsi="Times New Roman" w:cs="Times New Roman"/>
          <w:i/>
          <w:iCs/>
          <w:noProof/>
          <w:sz w:val="24"/>
          <w:szCs w:val="24"/>
        </w:rPr>
        <w:t>IUBMB Life</w:t>
      </w:r>
      <w:r w:rsidRPr="002B63A2">
        <w:rPr>
          <w:rFonts w:ascii="Times New Roman" w:hAnsi="Times New Roman" w:cs="Times New Roman"/>
          <w:noProof/>
          <w:sz w:val="24"/>
          <w:szCs w:val="24"/>
        </w:rPr>
        <w:t>. 2009;61(12):1132-1142. doi:10.1002/iub.278</w:t>
      </w:r>
    </w:p>
    <w:p w14:paraId="6E4EB7AC" w14:textId="77777777" w:rsidR="002B63A2" w:rsidRPr="002B63A2" w:rsidRDefault="002B63A2" w:rsidP="002B63A2">
      <w:pPr>
        <w:widowControl w:val="0"/>
        <w:autoSpaceDE w:val="0"/>
        <w:autoSpaceDN w:val="0"/>
        <w:adjustRightInd w:val="0"/>
        <w:spacing w:line="240" w:lineRule="auto"/>
        <w:ind w:left="640" w:hanging="640"/>
        <w:rPr>
          <w:rFonts w:ascii="Times New Roman" w:hAnsi="Times New Roman" w:cs="Times New Roman"/>
          <w:noProof/>
          <w:sz w:val="24"/>
          <w:szCs w:val="24"/>
        </w:rPr>
      </w:pPr>
      <w:r w:rsidRPr="002B63A2">
        <w:rPr>
          <w:rFonts w:ascii="Times New Roman" w:hAnsi="Times New Roman" w:cs="Times New Roman"/>
          <w:noProof/>
          <w:sz w:val="24"/>
          <w:szCs w:val="24"/>
        </w:rPr>
        <w:t xml:space="preserve">12. </w:t>
      </w:r>
      <w:r w:rsidRPr="002B63A2">
        <w:rPr>
          <w:rFonts w:ascii="Times New Roman" w:hAnsi="Times New Roman" w:cs="Times New Roman"/>
          <w:noProof/>
          <w:sz w:val="24"/>
          <w:szCs w:val="24"/>
        </w:rPr>
        <w:tab/>
        <w:t xml:space="preserve">Whalen R, Boyer T. Human Glutathione S-Transferases. </w:t>
      </w:r>
      <w:r w:rsidRPr="002B63A2">
        <w:rPr>
          <w:rFonts w:ascii="Times New Roman" w:hAnsi="Times New Roman" w:cs="Times New Roman"/>
          <w:i/>
          <w:iCs/>
          <w:noProof/>
          <w:sz w:val="24"/>
          <w:szCs w:val="24"/>
        </w:rPr>
        <w:t>Semin Liver Dis</w:t>
      </w:r>
      <w:r w:rsidRPr="002B63A2">
        <w:rPr>
          <w:rFonts w:ascii="Times New Roman" w:hAnsi="Times New Roman" w:cs="Times New Roman"/>
          <w:noProof/>
          <w:sz w:val="24"/>
          <w:szCs w:val="24"/>
        </w:rPr>
        <w:t>. 1998;18(04):345-358. doi:10.1055/s-2007-1007169</w:t>
      </w:r>
    </w:p>
    <w:p w14:paraId="5CE92C41" w14:textId="77777777" w:rsidR="002B63A2" w:rsidRPr="002B63A2" w:rsidRDefault="002B63A2" w:rsidP="002B63A2">
      <w:pPr>
        <w:widowControl w:val="0"/>
        <w:autoSpaceDE w:val="0"/>
        <w:autoSpaceDN w:val="0"/>
        <w:adjustRightInd w:val="0"/>
        <w:spacing w:line="240" w:lineRule="auto"/>
        <w:ind w:left="640" w:hanging="640"/>
        <w:rPr>
          <w:rFonts w:ascii="Times New Roman" w:hAnsi="Times New Roman" w:cs="Times New Roman"/>
          <w:noProof/>
          <w:sz w:val="24"/>
          <w:szCs w:val="24"/>
        </w:rPr>
      </w:pPr>
      <w:r w:rsidRPr="002B63A2">
        <w:rPr>
          <w:rFonts w:ascii="Times New Roman" w:hAnsi="Times New Roman" w:cs="Times New Roman"/>
          <w:noProof/>
          <w:sz w:val="24"/>
          <w:szCs w:val="24"/>
        </w:rPr>
        <w:t xml:space="preserve">13. </w:t>
      </w:r>
      <w:r w:rsidRPr="002B63A2">
        <w:rPr>
          <w:rFonts w:ascii="Times New Roman" w:hAnsi="Times New Roman" w:cs="Times New Roman"/>
          <w:noProof/>
          <w:sz w:val="24"/>
          <w:szCs w:val="24"/>
        </w:rPr>
        <w:tab/>
        <w:t xml:space="preserve">Cooper AJL, Krasnikov BF, Niatsetskaya Z V, et al. Cysteine S-conjugate β-lyases: important roles in the metabolism of naturally occurring sulfur and selenium-containing compounds, xenobiotics and anticancer agents. </w:t>
      </w:r>
      <w:r w:rsidRPr="002B63A2">
        <w:rPr>
          <w:rFonts w:ascii="Times New Roman" w:hAnsi="Times New Roman" w:cs="Times New Roman"/>
          <w:i/>
          <w:iCs/>
          <w:noProof/>
          <w:sz w:val="24"/>
          <w:szCs w:val="24"/>
        </w:rPr>
        <w:t>Amino Acids</w:t>
      </w:r>
      <w:r w:rsidRPr="002B63A2">
        <w:rPr>
          <w:rFonts w:ascii="Times New Roman" w:hAnsi="Times New Roman" w:cs="Times New Roman"/>
          <w:noProof/>
          <w:sz w:val="24"/>
          <w:szCs w:val="24"/>
        </w:rPr>
        <w:t>. 2011;41(1):7-27. doi:10.1007/s00726-010-0552-0</w:t>
      </w:r>
    </w:p>
    <w:p w14:paraId="7853B3AB" w14:textId="77777777" w:rsidR="002B63A2" w:rsidRPr="002B63A2" w:rsidRDefault="002B63A2" w:rsidP="002B63A2">
      <w:pPr>
        <w:widowControl w:val="0"/>
        <w:autoSpaceDE w:val="0"/>
        <w:autoSpaceDN w:val="0"/>
        <w:adjustRightInd w:val="0"/>
        <w:spacing w:line="240" w:lineRule="auto"/>
        <w:ind w:left="640" w:hanging="640"/>
        <w:rPr>
          <w:rFonts w:ascii="Times New Roman" w:hAnsi="Times New Roman" w:cs="Times New Roman"/>
          <w:noProof/>
          <w:sz w:val="24"/>
          <w:szCs w:val="24"/>
        </w:rPr>
      </w:pPr>
      <w:r w:rsidRPr="002B63A2">
        <w:rPr>
          <w:rFonts w:ascii="Times New Roman" w:hAnsi="Times New Roman" w:cs="Times New Roman"/>
          <w:noProof/>
          <w:sz w:val="24"/>
          <w:szCs w:val="24"/>
        </w:rPr>
        <w:t xml:space="preserve">14. </w:t>
      </w:r>
      <w:r w:rsidRPr="002B63A2">
        <w:rPr>
          <w:rFonts w:ascii="Times New Roman" w:hAnsi="Times New Roman" w:cs="Times New Roman"/>
          <w:noProof/>
          <w:sz w:val="24"/>
          <w:szCs w:val="24"/>
        </w:rPr>
        <w:tab/>
        <w:t xml:space="preserve">Ballatori N, Krance SM, Notenboom S, Shi S, Tieu K, Hammond CL. Glutathione dysregulation and the etiology and progression of human diseases. </w:t>
      </w:r>
      <w:r w:rsidRPr="002B63A2">
        <w:rPr>
          <w:rFonts w:ascii="Times New Roman" w:hAnsi="Times New Roman" w:cs="Times New Roman"/>
          <w:i/>
          <w:iCs/>
          <w:noProof/>
          <w:sz w:val="24"/>
          <w:szCs w:val="24"/>
        </w:rPr>
        <w:t>Biol Chem</w:t>
      </w:r>
      <w:r w:rsidRPr="002B63A2">
        <w:rPr>
          <w:rFonts w:ascii="Times New Roman" w:hAnsi="Times New Roman" w:cs="Times New Roman"/>
          <w:noProof/>
          <w:sz w:val="24"/>
          <w:szCs w:val="24"/>
        </w:rPr>
        <w:t>. 2009;390(3):191-214. doi:10.1515/BC.2009.033</w:t>
      </w:r>
    </w:p>
    <w:p w14:paraId="3E20A334" w14:textId="77777777" w:rsidR="002B63A2" w:rsidRPr="002B63A2" w:rsidRDefault="002B63A2" w:rsidP="002B63A2">
      <w:pPr>
        <w:widowControl w:val="0"/>
        <w:autoSpaceDE w:val="0"/>
        <w:autoSpaceDN w:val="0"/>
        <w:adjustRightInd w:val="0"/>
        <w:spacing w:line="240" w:lineRule="auto"/>
        <w:ind w:left="640" w:hanging="640"/>
        <w:rPr>
          <w:rFonts w:ascii="Times New Roman" w:hAnsi="Times New Roman" w:cs="Times New Roman"/>
          <w:noProof/>
          <w:sz w:val="24"/>
          <w:szCs w:val="24"/>
        </w:rPr>
      </w:pPr>
      <w:r w:rsidRPr="002B63A2">
        <w:rPr>
          <w:rFonts w:ascii="Times New Roman" w:hAnsi="Times New Roman" w:cs="Times New Roman"/>
          <w:noProof/>
          <w:sz w:val="24"/>
          <w:szCs w:val="24"/>
        </w:rPr>
        <w:lastRenderedPageBreak/>
        <w:t xml:space="preserve">15. </w:t>
      </w:r>
      <w:r w:rsidRPr="002B63A2">
        <w:rPr>
          <w:rFonts w:ascii="Times New Roman" w:hAnsi="Times New Roman" w:cs="Times New Roman"/>
          <w:noProof/>
          <w:sz w:val="24"/>
          <w:szCs w:val="24"/>
        </w:rPr>
        <w:tab/>
        <w:t xml:space="preserve">Rose P, Moore PK, Zhu YZ. H2S biosynthesis and catabolism: new insights from molecular studies. </w:t>
      </w:r>
      <w:r w:rsidRPr="002B63A2">
        <w:rPr>
          <w:rFonts w:ascii="Times New Roman" w:hAnsi="Times New Roman" w:cs="Times New Roman"/>
          <w:i/>
          <w:iCs/>
          <w:noProof/>
          <w:sz w:val="24"/>
          <w:szCs w:val="24"/>
        </w:rPr>
        <w:t>Cell Mol Life Sci</w:t>
      </w:r>
      <w:r w:rsidRPr="002B63A2">
        <w:rPr>
          <w:rFonts w:ascii="Times New Roman" w:hAnsi="Times New Roman" w:cs="Times New Roman"/>
          <w:noProof/>
          <w:sz w:val="24"/>
          <w:szCs w:val="24"/>
        </w:rPr>
        <w:t>. 2017;74(8):1391-1412. doi:10.1007/s00018-016-2406-8</w:t>
      </w:r>
    </w:p>
    <w:p w14:paraId="0521D3F1" w14:textId="77777777" w:rsidR="002B63A2" w:rsidRPr="002B63A2" w:rsidRDefault="002B63A2" w:rsidP="002B63A2">
      <w:pPr>
        <w:widowControl w:val="0"/>
        <w:autoSpaceDE w:val="0"/>
        <w:autoSpaceDN w:val="0"/>
        <w:adjustRightInd w:val="0"/>
        <w:spacing w:line="240" w:lineRule="auto"/>
        <w:ind w:left="640" w:hanging="640"/>
        <w:rPr>
          <w:rFonts w:ascii="Times New Roman" w:hAnsi="Times New Roman" w:cs="Times New Roman"/>
          <w:noProof/>
          <w:sz w:val="24"/>
          <w:szCs w:val="24"/>
        </w:rPr>
      </w:pPr>
      <w:r w:rsidRPr="002B63A2">
        <w:rPr>
          <w:rFonts w:ascii="Times New Roman" w:hAnsi="Times New Roman" w:cs="Times New Roman"/>
          <w:noProof/>
          <w:sz w:val="24"/>
          <w:szCs w:val="24"/>
        </w:rPr>
        <w:t xml:space="preserve">16. </w:t>
      </w:r>
      <w:r w:rsidRPr="002B63A2">
        <w:rPr>
          <w:rFonts w:ascii="Times New Roman" w:hAnsi="Times New Roman" w:cs="Times New Roman"/>
          <w:noProof/>
          <w:sz w:val="24"/>
          <w:szCs w:val="24"/>
        </w:rPr>
        <w:tab/>
        <w:t xml:space="preserve">Tiranti V, Viscomi C, Hildebrandt T, et al. Loss of ETHE1, a mitochondrial dioxygenase, causes fatal sulfide toxicity in ethylmalonic encephalopathy. </w:t>
      </w:r>
      <w:r w:rsidRPr="002B63A2">
        <w:rPr>
          <w:rFonts w:ascii="Times New Roman" w:hAnsi="Times New Roman" w:cs="Times New Roman"/>
          <w:i/>
          <w:iCs/>
          <w:noProof/>
          <w:sz w:val="24"/>
          <w:szCs w:val="24"/>
        </w:rPr>
        <w:t>Nat Med</w:t>
      </w:r>
      <w:r w:rsidRPr="002B63A2">
        <w:rPr>
          <w:rFonts w:ascii="Times New Roman" w:hAnsi="Times New Roman" w:cs="Times New Roman"/>
          <w:noProof/>
          <w:sz w:val="24"/>
          <w:szCs w:val="24"/>
        </w:rPr>
        <w:t>. 2009;15(2):200-205. doi:10.1038/nm.1907</w:t>
      </w:r>
    </w:p>
    <w:p w14:paraId="7DCC740D" w14:textId="77777777" w:rsidR="002B63A2" w:rsidRPr="002B63A2" w:rsidRDefault="002B63A2" w:rsidP="002B63A2">
      <w:pPr>
        <w:widowControl w:val="0"/>
        <w:autoSpaceDE w:val="0"/>
        <w:autoSpaceDN w:val="0"/>
        <w:adjustRightInd w:val="0"/>
        <w:spacing w:line="240" w:lineRule="auto"/>
        <w:ind w:left="640" w:hanging="640"/>
        <w:rPr>
          <w:rFonts w:ascii="Times New Roman" w:hAnsi="Times New Roman" w:cs="Times New Roman"/>
          <w:noProof/>
          <w:sz w:val="24"/>
          <w:szCs w:val="24"/>
        </w:rPr>
      </w:pPr>
      <w:r w:rsidRPr="002B63A2">
        <w:rPr>
          <w:rFonts w:ascii="Times New Roman" w:hAnsi="Times New Roman" w:cs="Times New Roman"/>
          <w:noProof/>
          <w:sz w:val="24"/>
          <w:szCs w:val="24"/>
        </w:rPr>
        <w:t xml:space="preserve">17. </w:t>
      </w:r>
      <w:r w:rsidRPr="002B63A2">
        <w:rPr>
          <w:rFonts w:ascii="Times New Roman" w:hAnsi="Times New Roman" w:cs="Times New Roman"/>
          <w:noProof/>
          <w:sz w:val="24"/>
          <w:szCs w:val="24"/>
        </w:rPr>
        <w:tab/>
        <w:t xml:space="preserve">Morton NM, Beltram J, Carter RN, et al. Genetic identification of thiosulfate sulfurtransferase as an adipocyte-expressed antidiabetic target in mice selected for leanness. </w:t>
      </w:r>
      <w:r w:rsidRPr="002B63A2">
        <w:rPr>
          <w:rFonts w:ascii="Times New Roman" w:hAnsi="Times New Roman" w:cs="Times New Roman"/>
          <w:i/>
          <w:iCs/>
          <w:noProof/>
          <w:sz w:val="24"/>
          <w:szCs w:val="24"/>
        </w:rPr>
        <w:t>Nat Med</w:t>
      </w:r>
      <w:r w:rsidRPr="002B63A2">
        <w:rPr>
          <w:rFonts w:ascii="Times New Roman" w:hAnsi="Times New Roman" w:cs="Times New Roman"/>
          <w:noProof/>
          <w:sz w:val="24"/>
          <w:szCs w:val="24"/>
        </w:rPr>
        <w:t>. 2016;22(7):771-779. doi:10.1038/nm.4115</w:t>
      </w:r>
    </w:p>
    <w:p w14:paraId="278D1D12" w14:textId="77777777" w:rsidR="002B63A2" w:rsidRPr="002B63A2" w:rsidRDefault="002B63A2" w:rsidP="002B63A2">
      <w:pPr>
        <w:widowControl w:val="0"/>
        <w:autoSpaceDE w:val="0"/>
        <w:autoSpaceDN w:val="0"/>
        <w:adjustRightInd w:val="0"/>
        <w:spacing w:line="240" w:lineRule="auto"/>
        <w:ind w:left="640" w:hanging="640"/>
        <w:rPr>
          <w:rFonts w:ascii="Times New Roman" w:hAnsi="Times New Roman" w:cs="Times New Roman"/>
          <w:noProof/>
          <w:sz w:val="24"/>
          <w:szCs w:val="24"/>
        </w:rPr>
      </w:pPr>
      <w:r w:rsidRPr="002B63A2">
        <w:rPr>
          <w:rFonts w:ascii="Times New Roman" w:hAnsi="Times New Roman" w:cs="Times New Roman"/>
          <w:noProof/>
          <w:sz w:val="24"/>
          <w:szCs w:val="24"/>
        </w:rPr>
        <w:t xml:space="preserve">18. </w:t>
      </w:r>
      <w:r w:rsidRPr="002B63A2">
        <w:rPr>
          <w:rFonts w:ascii="Times New Roman" w:hAnsi="Times New Roman" w:cs="Times New Roman"/>
          <w:noProof/>
          <w:sz w:val="24"/>
          <w:szCs w:val="24"/>
        </w:rPr>
        <w:tab/>
        <w:t xml:space="preserve">Brosnan JT, Brosnan ME. The Sulfur-Containing Amino Acids: An Overview. </w:t>
      </w:r>
      <w:r w:rsidRPr="002B63A2">
        <w:rPr>
          <w:rFonts w:ascii="Times New Roman" w:hAnsi="Times New Roman" w:cs="Times New Roman"/>
          <w:i/>
          <w:iCs/>
          <w:noProof/>
          <w:sz w:val="24"/>
          <w:szCs w:val="24"/>
        </w:rPr>
        <w:t>J Nutr</w:t>
      </w:r>
      <w:r w:rsidRPr="002B63A2">
        <w:rPr>
          <w:rFonts w:ascii="Times New Roman" w:hAnsi="Times New Roman" w:cs="Times New Roman"/>
          <w:noProof/>
          <w:sz w:val="24"/>
          <w:szCs w:val="24"/>
        </w:rPr>
        <w:t>. 2006;136:1636-1640. https://academic.oup.com/jn/article-abstract/136/6/1636S/4664439.</w:t>
      </w:r>
    </w:p>
    <w:p w14:paraId="6BA1093D" w14:textId="77777777" w:rsidR="002B63A2" w:rsidRPr="002B63A2" w:rsidRDefault="002B63A2" w:rsidP="002B63A2">
      <w:pPr>
        <w:widowControl w:val="0"/>
        <w:autoSpaceDE w:val="0"/>
        <w:autoSpaceDN w:val="0"/>
        <w:adjustRightInd w:val="0"/>
        <w:spacing w:line="240" w:lineRule="auto"/>
        <w:ind w:left="640" w:hanging="640"/>
        <w:rPr>
          <w:rFonts w:ascii="Times New Roman" w:hAnsi="Times New Roman" w:cs="Times New Roman"/>
          <w:noProof/>
          <w:sz w:val="24"/>
          <w:szCs w:val="24"/>
        </w:rPr>
      </w:pPr>
      <w:r w:rsidRPr="002B63A2">
        <w:rPr>
          <w:rFonts w:ascii="Times New Roman" w:hAnsi="Times New Roman" w:cs="Times New Roman"/>
          <w:noProof/>
          <w:sz w:val="24"/>
          <w:szCs w:val="24"/>
        </w:rPr>
        <w:t xml:space="preserve">19. </w:t>
      </w:r>
      <w:r w:rsidRPr="002B63A2">
        <w:rPr>
          <w:rFonts w:ascii="Times New Roman" w:hAnsi="Times New Roman" w:cs="Times New Roman"/>
          <w:noProof/>
          <w:sz w:val="24"/>
          <w:szCs w:val="24"/>
        </w:rPr>
        <w:tab/>
        <w:t xml:space="preserve">Ripps H, Shen W. Review: Taurine: a very essential amino acid. </w:t>
      </w:r>
      <w:r w:rsidRPr="002B63A2">
        <w:rPr>
          <w:rFonts w:ascii="Times New Roman" w:hAnsi="Times New Roman" w:cs="Times New Roman"/>
          <w:i/>
          <w:iCs/>
          <w:noProof/>
          <w:sz w:val="24"/>
          <w:szCs w:val="24"/>
        </w:rPr>
        <w:t>Mol Vis</w:t>
      </w:r>
      <w:r w:rsidRPr="002B63A2">
        <w:rPr>
          <w:rFonts w:ascii="Times New Roman" w:hAnsi="Times New Roman" w:cs="Times New Roman"/>
          <w:noProof/>
          <w:sz w:val="24"/>
          <w:szCs w:val="24"/>
        </w:rPr>
        <w:t>. 2012;18:2673-2686. http://www.ncbi.nlm.nih.gov/pubmed/23170060. Accessed December 12, 2018.</w:t>
      </w:r>
    </w:p>
    <w:p w14:paraId="1BEC50DD" w14:textId="77777777" w:rsidR="002B63A2" w:rsidRPr="002B63A2" w:rsidRDefault="002B63A2" w:rsidP="002B63A2">
      <w:pPr>
        <w:widowControl w:val="0"/>
        <w:autoSpaceDE w:val="0"/>
        <w:autoSpaceDN w:val="0"/>
        <w:adjustRightInd w:val="0"/>
        <w:spacing w:line="240" w:lineRule="auto"/>
        <w:ind w:left="640" w:hanging="640"/>
        <w:rPr>
          <w:rFonts w:ascii="Times New Roman" w:hAnsi="Times New Roman" w:cs="Times New Roman"/>
          <w:noProof/>
          <w:sz w:val="24"/>
          <w:szCs w:val="24"/>
        </w:rPr>
      </w:pPr>
      <w:r w:rsidRPr="002B63A2">
        <w:rPr>
          <w:rFonts w:ascii="Times New Roman" w:hAnsi="Times New Roman" w:cs="Times New Roman"/>
          <w:noProof/>
          <w:sz w:val="24"/>
          <w:szCs w:val="24"/>
        </w:rPr>
        <w:t xml:space="preserve">20. </w:t>
      </w:r>
      <w:r w:rsidRPr="002B63A2">
        <w:rPr>
          <w:rFonts w:ascii="Times New Roman" w:hAnsi="Times New Roman" w:cs="Times New Roman"/>
          <w:noProof/>
          <w:sz w:val="24"/>
          <w:szCs w:val="24"/>
        </w:rPr>
        <w:tab/>
        <w:t xml:space="preserve">Martinez DL, Tsuchiya Y, Gout I. Coenzyme A biosynthetic machinery in mammalian cells. </w:t>
      </w:r>
      <w:r w:rsidRPr="002B63A2">
        <w:rPr>
          <w:rFonts w:ascii="Times New Roman" w:hAnsi="Times New Roman" w:cs="Times New Roman"/>
          <w:i/>
          <w:iCs/>
          <w:noProof/>
          <w:sz w:val="24"/>
          <w:szCs w:val="24"/>
        </w:rPr>
        <w:t>Biochem Soc Trans</w:t>
      </w:r>
      <w:r w:rsidRPr="002B63A2">
        <w:rPr>
          <w:rFonts w:ascii="Times New Roman" w:hAnsi="Times New Roman" w:cs="Times New Roman"/>
          <w:noProof/>
          <w:sz w:val="24"/>
          <w:szCs w:val="24"/>
        </w:rPr>
        <w:t>. 2014;42(4):1112-1117. doi:10.1042/BST20140124</w:t>
      </w:r>
    </w:p>
    <w:p w14:paraId="53E6F0BF" w14:textId="77777777" w:rsidR="002B63A2" w:rsidRPr="002B63A2" w:rsidRDefault="002B63A2" w:rsidP="002B63A2">
      <w:pPr>
        <w:widowControl w:val="0"/>
        <w:autoSpaceDE w:val="0"/>
        <w:autoSpaceDN w:val="0"/>
        <w:adjustRightInd w:val="0"/>
        <w:spacing w:line="240" w:lineRule="auto"/>
        <w:ind w:left="640" w:hanging="640"/>
        <w:rPr>
          <w:rFonts w:ascii="Times New Roman" w:hAnsi="Times New Roman" w:cs="Times New Roman"/>
          <w:noProof/>
          <w:sz w:val="24"/>
          <w:szCs w:val="24"/>
        </w:rPr>
      </w:pPr>
      <w:r w:rsidRPr="002B63A2">
        <w:rPr>
          <w:rFonts w:ascii="Times New Roman" w:hAnsi="Times New Roman" w:cs="Times New Roman"/>
          <w:noProof/>
          <w:sz w:val="24"/>
          <w:szCs w:val="24"/>
        </w:rPr>
        <w:t xml:space="preserve">21. </w:t>
      </w:r>
      <w:r w:rsidRPr="002B63A2">
        <w:rPr>
          <w:rFonts w:ascii="Times New Roman" w:hAnsi="Times New Roman" w:cs="Times New Roman"/>
          <w:noProof/>
          <w:sz w:val="24"/>
          <w:szCs w:val="24"/>
        </w:rPr>
        <w:tab/>
        <w:t xml:space="preserve">Brumaru D, Guerin E, Voegeli A-C, Eyer D, Maitre M. A compound heterozygote case of isolated sulfite oxidase deficiency. </w:t>
      </w:r>
      <w:r w:rsidRPr="002B63A2">
        <w:rPr>
          <w:rFonts w:ascii="Times New Roman" w:hAnsi="Times New Roman" w:cs="Times New Roman"/>
          <w:i/>
          <w:iCs/>
          <w:noProof/>
          <w:sz w:val="24"/>
          <w:szCs w:val="24"/>
        </w:rPr>
        <w:t>Mol Genet Metab Reports</w:t>
      </w:r>
      <w:r w:rsidRPr="002B63A2">
        <w:rPr>
          <w:rFonts w:ascii="Times New Roman" w:hAnsi="Times New Roman" w:cs="Times New Roman"/>
          <w:noProof/>
          <w:sz w:val="24"/>
          <w:szCs w:val="24"/>
        </w:rPr>
        <w:t>. 2017;12:99-102. doi:10.1016/j.ymgmr.2017.06.009</w:t>
      </w:r>
    </w:p>
    <w:p w14:paraId="5DAEADA5" w14:textId="77777777" w:rsidR="002B63A2" w:rsidRPr="002B63A2" w:rsidRDefault="002B63A2" w:rsidP="002B63A2">
      <w:pPr>
        <w:widowControl w:val="0"/>
        <w:autoSpaceDE w:val="0"/>
        <w:autoSpaceDN w:val="0"/>
        <w:adjustRightInd w:val="0"/>
        <w:spacing w:line="240" w:lineRule="auto"/>
        <w:ind w:left="640" w:hanging="640"/>
        <w:rPr>
          <w:rFonts w:ascii="Times New Roman" w:hAnsi="Times New Roman" w:cs="Times New Roman"/>
          <w:noProof/>
          <w:sz w:val="24"/>
          <w:szCs w:val="24"/>
        </w:rPr>
      </w:pPr>
      <w:r w:rsidRPr="002B63A2">
        <w:rPr>
          <w:rFonts w:ascii="Times New Roman" w:hAnsi="Times New Roman" w:cs="Times New Roman"/>
          <w:noProof/>
          <w:sz w:val="24"/>
          <w:szCs w:val="24"/>
        </w:rPr>
        <w:t xml:space="preserve">22. </w:t>
      </w:r>
      <w:r w:rsidRPr="002B63A2">
        <w:rPr>
          <w:rFonts w:ascii="Times New Roman" w:hAnsi="Times New Roman" w:cs="Times New Roman"/>
          <w:noProof/>
          <w:sz w:val="24"/>
          <w:szCs w:val="24"/>
        </w:rPr>
        <w:tab/>
        <w:t xml:space="preserve">Schnepp R. Cyanide: Sources, Perceptions, and Risks. </w:t>
      </w:r>
      <w:r w:rsidRPr="002B63A2">
        <w:rPr>
          <w:rFonts w:ascii="Times New Roman" w:hAnsi="Times New Roman" w:cs="Times New Roman"/>
          <w:i/>
          <w:iCs/>
          <w:noProof/>
          <w:sz w:val="24"/>
          <w:szCs w:val="24"/>
        </w:rPr>
        <w:t>J Emerg Nurs</w:t>
      </w:r>
      <w:r w:rsidRPr="002B63A2">
        <w:rPr>
          <w:rFonts w:ascii="Times New Roman" w:hAnsi="Times New Roman" w:cs="Times New Roman"/>
          <w:noProof/>
          <w:sz w:val="24"/>
          <w:szCs w:val="24"/>
        </w:rPr>
        <w:t>. 2006;32(4):S3-S7. doi:10.1016/j.jen.2006.05.008</w:t>
      </w:r>
    </w:p>
    <w:p w14:paraId="1148801D" w14:textId="77777777" w:rsidR="002B63A2" w:rsidRPr="002B63A2" w:rsidRDefault="002B63A2" w:rsidP="002B63A2">
      <w:pPr>
        <w:widowControl w:val="0"/>
        <w:autoSpaceDE w:val="0"/>
        <w:autoSpaceDN w:val="0"/>
        <w:adjustRightInd w:val="0"/>
        <w:spacing w:line="240" w:lineRule="auto"/>
        <w:ind w:left="640" w:hanging="640"/>
        <w:rPr>
          <w:rFonts w:ascii="Times New Roman" w:hAnsi="Times New Roman" w:cs="Times New Roman"/>
          <w:noProof/>
          <w:sz w:val="24"/>
          <w:szCs w:val="24"/>
        </w:rPr>
      </w:pPr>
      <w:r w:rsidRPr="002B63A2">
        <w:rPr>
          <w:rFonts w:ascii="Times New Roman" w:hAnsi="Times New Roman" w:cs="Times New Roman"/>
          <w:noProof/>
          <w:sz w:val="24"/>
          <w:szCs w:val="24"/>
        </w:rPr>
        <w:t xml:space="preserve">23. </w:t>
      </w:r>
      <w:r w:rsidRPr="002B63A2">
        <w:rPr>
          <w:rFonts w:ascii="Times New Roman" w:hAnsi="Times New Roman" w:cs="Times New Roman"/>
          <w:noProof/>
          <w:sz w:val="24"/>
          <w:szCs w:val="24"/>
        </w:rPr>
        <w:tab/>
        <w:t xml:space="preserve">Nakajima T. Roles of Sulfur Metabolism and Rhodanese in Detoxification and Anti-Oxidative Stress Functions in the Liver: Responses to Radiation Exposure. </w:t>
      </w:r>
      <w:r w:rsidRPr="002B63A2">
        <w:rPr>
          <w:rFonts w:ascii="Times New Roman" w:hAnsi="Times New Roman" w:cs="Times New Roman"/>
          <w:i/>
          <w:iCs/>
          <w:noProof/>
          <w:sz w:val="24"/>
          <w:szCs w:val="24"/>
        </w:rPr>
        <w:t>Med Sci Monit</w:t>
      </w:r>
      <w:r w:rsidRPr="002B63A2">
        <w:rPr>
          <w:rFonts w:ascii="Times New Roman" w:hAnsi="Times New Roman" w:cs="Times New Roman"/>
          <w:noProof/>
          <w:sz w:val="24"/>
          <w:szCs w:val="24"/>
        </w:rPr>
        <w:t>. 2015;21:1721-1725. doi:10.12659/MSM.893234</w:t>
      </w:r>
    </w:p>
    <w:p w14:paraId="2567A4F7" w14:textId="77777777" w:rsidR="002B63A2" w:rsidRPr="002B63A2" w:rsidRDefault="002B63A2" w:rsidP="002B63A2">
      <w:pPr>
        <w:widowControl w:val="0"/>
        <w:autoSpaceDE w:val="0"/>
        <w:autoSpaceDN w:val="0"/>
        <w:adjustRightInd w:val="0"/>
        <w:spacing w:line="240" w:lineRule="auto"/>
        <w:ind w:left="640" w:hanging="640"/>
        <w:rPr>
          <w:rFonts w:ascii="Times New Roman" w:hAnsi="Times New Roman" w:cs="Times New Roman"/>
          <w:noProof/>
          <w:sz w:val="24"/>
          <w:szCs w:val="24"/>
        </w:rPr>
      </w:pPr>
      <w:r w:rsidRPr="002B63A2">
        <w:rPr>
          <w:rFonts w:ascii="Times New Roman" w:hAnsi="Times New Roman" w:cs="Times New Roman"/>
          <w:noProof/>
          <w:sz w:val="24"/>
          <w:szCs w:val="24"/>
        </w:rPr>
        <w:t xml:space="preserve">24. </w:t>
      </w:r>
      <w:r w:rsidRPr="002B63A2">
        <w:rPr>
          <w:rFonts w:ascii="Times New Roman" w:hAnsi="Times New Roman" w:cs="Times New Roman"/>
          <w:noProof/>
          <w:sz w:val="24"/>
          <w:szCs w:val="24"/>
        </w:rPr>
        <w:tab/>
        <w:t xml:space="preserve">Hall AH, Saiers J, Baud F. Which cyanide antidote? </w:t>
      </w:r>
      <w:r w:rsidRPr="002B63A2">
        <w:rPr>
          <w:rFonts w:ascii="Times New Roman" w:hAnsi="Times New Roman" w:cs="Times New Roman"/>
          <w:i/>
          <w:iCs/>
          <w:noProof/>
          <w:sz w:val="24"/>
          <w:szCs w:val="24"/>
        </w:rPr>
        <w:t>Crit Rev Toxicol</w:t>
      </w:r>
      <w:r w:rsidRPr="002B63A2">
        <w:rPr>
          <w:rFonts w:ascii="Times New Roman" w:hAnsi="Times New Roman" w:cs="Times New Roman"/>
          <w:noProof/>
          <w:sz w:val="24"/>
          <w:szCs w:val="24"/>
        </w:rPr>
        <w:t>. 2009;39(7):541-552. doi:10.1080/10408440802304944</w:t>
      </w:r>
    </w:p>
    <w:p w14:paraId="143055B3" w14:textId="77777777" w:rsidR="002B63A2" w:rsidRPr="002B63A2" w:rsidRDefault="002B63A2" w:rsidP="002B63A2">
      <w:pPr>
        <w:widowControl w:val="0"/>
        <w:autoSpaceDE w:val="0"/>
        <w:autoSpaceDN w:val="0"/>
        <w:adjustRightInd w:val="0"/>
        <w:spacing w:line="240" w:lineRule="auto"/>
        <w:ind w:left="640" w:hanging="640"/>
        <w:rPr>
          <w:rFonts w:ascii="Times New Roman" w:hAnsi="Times New Roman" w:cs="Times New Roman"/>
          <w:noProof/>
          <w:sz w:val="24"/>
          <w:szCs w:val="24"/>
        </w:rPr>
      </w:pPr>
      <w:r w:rsidRPr="002B63A2">
        <w:rPr>
          <w:rFonts w:ascii="Times New Roman" w:hAnsi="Times New Roman" w:cs="Times New Roman"/>
          <w:noProof/>
          <w:sz w:val="24"/>
          <w:szCs w:val="24"/>
        </w:rPr>
        <w:t xml:space="preserve">25. </w:t>
      </w:r>
      <w:r w:rsidRPr="002B63A2">
        <w:rPr>
          <w:rFonts w:ascii="Times New Roman" w:hAnsi="Times New Roman" w:cs="Times New Roman"/>
          <w:noProof/>
          <w:sz w:val="24"/>
          <w:szCs w:val="24"/>
        </w:rPr>
        <w:tab/>
        <w:t xml:space="preserve">Langford R, Hurrion E, Dawson PA. Genetics and pathophysiology of mammalian sulfate biology. </w:t>
      </w:r>
      <w:r w:rsidRPr="002B63A2">
        <w:rPr>
          <w:rFonts w:ascii="Times New Roman" w:hAnsi="Times New Roman" w:cs="Times New Roman"/>
          <w:i/>
          <w:iCs/>
          <w:noProof/>
          <w:sz w:val="24"/>
          <w:szCs w:val="24"/>
        </w:rPr>
        <w:t>J Genet Genomics</w:t>
      </w:r>
      <w:r w:rsidRPr="002B63A2">
        <w:rPr>
          <w:rFonts w:ascii="Times New Roman" w:hAnsi="Times New Roman" w:cs="Times New Roman"/>
          <w:noProof/>
          <w:sz w:val="24"/>
          <w:szCs w:val="24"/>
        </w:rPr>
        <w:t>. 2017;44(1):7-20. doi:10.1016/J.JGG.2016.08.001</w:t>
      </w:r>
    </w:p>
    <w:p w14:paraId="1D546FD3" w14:textId="77777777" w:rsidR="002B63A2" w:rsidRPr="002B63A2" w:rsidRDefault="002B63A2" w:rsidP="002B63A2">
      <w:pPr>
        <w:widowControl w:val="0"/>
        <w:autoSpaceDE w:val="0"/>
        <w:autoSpaceDN w:val="0"/>
        <w:adjustRightInd w:val="0"/>
        <w:spacing w:line="240" w:lineRule="auto"/>
        <w:ind w:left="640" w:hanging="640"/>
        <w:rPr>
          <w:rFonts w:ascii="Times New Roman" w:hAnsi="Times New Roman" w:cs="Times New Roman"/>
          <w:noProof/>
          <w:sz w:val="24"/>
          <w:szCs w:val="24"/>
        </w:rPr>
      </w:pPr>
      <w:r w:rsidRPr="002B63A2">
        <w:rPr>
          <w:rFonts w:ascii="Times New Roman" w:hAnsi="Times New Roman" w:cs="Times New Roman"/>
          <w:noProof/>
          <w:sz w:val="24"/>
          <w:szCs w:val="24"/>
        </w:rPr>
        <w:t xml:space="preserve">26. </w:t>
      </w:r>
      <w:r w:rsidRPr="002B63A2">
        <w:rPr>
          <w:rFonts w:ascii="Times New Roman" w:hAnsi="Times New Roman" w:cs="Times New Roman"/>
          <w:noProof/>
          <w:sz w:val="24"/>
          <w:szCs w:val="24"/>
        </w:rPr>
        <w:tab/>
        <w:t xml:space="preserve">Yang G, Wu L, Jiang B, et al. H2S as a physiologic vasorelaxant: hypertension in mice with deletion of cystathionine gamma-lyase. </w:t>
      </w:r>
      <w:r w:rsidRPr="002B63A2">
        <w:rPr>
          <w:rFonts w:ascii="Times New Roman" w:hAnsi="Times New Roman" w:cs="Times New Roman"/>
          <w:i/>
          <w:iCs/>
          <w:noProof/>
          <w:sz w:val="24"/>
          <w:szCs w:val="24"/>
        </w:rPr>
        <w:t>Science (80- )</w:t>
      </w:r>
      <w:r w:rsidRPr="002B63A2">
        <w:rPr>
          <w:rFonts w:ascii="Times New Roman" w:hAnsi="Times New Roman" w:cs="Times New Roman"/>
          <w:noProof/>
          <w:sz w:val="24"/>
          <w:szCs w:val="24"/>
        </w:rPr>
        <w:t>. 2008;322(5901):587-590. doi:10.1126/science.1162667</w:t>
      </w:r>
    </w:p>
    <w:p w14:paraId="4B52A32E" w14:textId="77777777" w:rsidR="002B63A2" w:rsidRPr="002B63A2" w:rsidRDefault="002B63A2" w:rsidP="002B63A2">
      <w:pPr>
        <w:widowControl w:val="0"/>
        <w:autoSpaceDE w:val="0"/>
        <w:autoSpaceDN w:val="0"/>
        <w:adjustRightInd w:val="0"/>
        <w:spacing w:line="240" w:lineRule="auto"/>
        <w:ind w:left="640" w:hanging="640"/>
        <w:rPr>
          <w:rFonts w:ascii="Times New Roman" w:hAnsi="Times New Roman" w:cs="Times New Roman"/>
          <w:noProof/>
          <w:sz w:val="24"/>
          <w:szCs w:val="24"/>
        </w:rPr>
      </w:pPr>
      <w:r w:rsidRPr="002B63A2">
        <w:rPr>
          <w:rFonts w:ascii="Times New Roman" w:hAnsi="Times New Roman" w:cs="Times New Roman"/>
          <w:noProof/>
          <w:sz w:val="24"/>
          <w:szCs w:val="24"/>
        </w:rPr>
        <w:t xml:space="preserve">27. </w:t>
      </w:r>
      <w:r w:rsidRPr="002B63A2">
        <w:rPr>
          <w:rFonts w:ascii="Times New Roman" w:hAnsi="Times New Roman" w:cs="Times New Roman"/>
          <w:noProof/>
          <w:sz w:val="24"/>
          <w:szCs w:val="24"/>
        </w:rPr>
        <w:tab/>
        <w:t xml:space="preserve">Szabo C, Papapetropoulos A. International Union of Basic and Clinical Pharmacology. CII: Pharmacological Modulation of H2S Levels: H2S Donors and H2S Biosynthesis Inhibitors. Ohlstein EH, ed. </w:t>
      </w:r>
      <w:r w:rsidRPr="002B63A2">
        <w:rPr>
          <w:rFonts w:ascii="Times New Roman" w:hAnsi="Times New Roman" w:cs="Times New Roman"/>
          <w:i/>
          <w:iCs/>
          <w:noProof/>
          <w:sz w:val="24"/>
          <w:szCs w:val="24"/>
        </w:rPr>
        <w:t>Pharmacol Rev</w:t>
      </w:r>
      <w:r w:rsidRPr="002B63A2">
        <w:rPr>
          <w:rFonts w:ascii="Times New Roman" w:hAnsi="Times New Roman" w:cs="Times New Roman"/>
          <w:noProof/>
          <w:sz w:val="24"/>
          <w:szCs w:val="24"/>
        </w:rPr>
        <w:t>. 2017;69(4):497-564. doi:10.1124/pr.117.014050</w:t>
      </w:r>
    </w:p>
    <w:p w14:paraId="3C4AF806" w14:textId="77777777" w:rsidR="002B63A2" w:rsidRPr="002B63A2" w:rsidRDefault="002B63A2" w:rsidP="002B63A2">
      <w:pPr>
        <w:widowControl w:val="0"/>
        <w:autoSpaceDE w:val="0"/>
        <w:autoSpaceDN w:val="0"/>
        <w:adjustRightInd w:val="0"/>
        <w:spacing w:line="240" w:lineRule="auto"/>
        <w:ind w:left="640" w:hanging="640"/>
        <w:rPr>
          <w:rFonts w:ascii="Times New Roman" w:hAnsi="Times New Roman" w:cs="Times New Roman"/>
          <w:noProof/>
          <w:sz w:val="24"/>
          <w:szCs w:val="24"/>
        </w:rPr>
      </w:pPr>
      <w:r w:rsidRPr="002B63A2">
        <w:rPr>
          <w:rFonts w:ascii="Times New Roman" w:hAnsi="Times New Roman" w:cs="Times New Roman"/>
          <w:noProof/>
          <w:sz w:val="24"/>
          <w:szCs w:val="24"/>
        </w:rPr>
        <w:t xml:space="preserve">28. </w:t>
      </w:r>
      <w:r w:rsidRPr="002B63A2">
        <w:rPr>
          <w:rFonts w:ascii="Times New Roman" w:hAnsi="Times New Roman" w:cs="Times New Roman"/>
          <w:noProof/>
          <w:sz w:val="24"/>
          <w:szCs w:val="24"/>
        </w:rPr>
        <w:tab/>
        <w:t xml:space="preserve">Wang R. Physiological Implications of Hydrogen Sulfide: A Whiff Exploration That Blossomed. </w:t>
      </w:r>
      <w:r w:rsidRPr="002B63A2">
        <w:rPr>
          <w:rFonts w:ascii="Times New Roman" w:hAnsi="Times New Roman" w:cs="Times New Roman"/>
          <w:i/>
          <w:iCs/>
          <w:noProof/>
          <w:sz w:val="24"/>
          <w:szCs w:val="24"/>
        </w:rPr>
        <w:t>Physiol Rev</w:t>
      </w:r>
      <w:r w:rsidRPr="002B63A2">
        <w:rPr>
          <w:rFonts w:ascii="Times New Roman" w:hAnsi="Times New Roman" w:cs="Times New Roman"/>
          <w:noProof/>
          <w:sz w:val="24"/>
          <w:szCs w:val="24"/>
        </w:rPr>
        <w:t>. 2012;92:791-896. doi:10.1152/physrev.00017.2011</w:t>
      </w:r>
    </w:p>
    <w:p w14:paraId="2319CFA1" w14:textId="77777777" w:rsidR="002B63A2" w:rsidRPr="002B63A2" w:rsidRDefault="002B63A2" w:rsidP="002B63A2">
      <w:pPr>
        <w:widowControl w:val="0"/>
        <w:autoSpaceDE w:val="0"/>
        <w:autoSpaceDN w:val="0"/>
        <w:adjustRightInd w:val="0"/>
        <w:spacing w:line="240" w:lineRule="auto"/>
        <w:ind w:left="640" w:hanging="640"/>
        <w:rPr>
          <w:rFonts w:ascii="Times New Roman" w:hAnsi="Times New Roman" w:cs="Times New Roman"/>
          <w:noProof/>
          <w:sz w:val="24"/>
          <w:szCs w:val="24"/>
        </w:rPr>
      </w:pPr>
      <w:r w:rsidRPr="002B63A2">
        <w:rPr>
          <w:rFonts w:ascii="Times New Roman" w:hAnsi="Times New Roman" w:cs="Times New Roman"/>
          <w:noProof/>
          <w:sz w:val="24"/>
          <w:szCs w:val="24"/>
        </w:rPr>
        <w:t xml:space="preserve">29. </w:t>
      </w:r>
      <w:r w:rsidRPr="002B63A2">
        <w:rPr>
          <w:rFonts w:ascii="Times New Roman" w:hAnsi="Times New Roman" w:cs="Times New Roman"/>
          <w:noProof/>
          <w:sz w:val="24"/>
          <w:szCs w:val="24"/>
        </w:rPr>
        <w:tab/>
        <w:t xml:space="preserve">Blankenberg S, Rupprecht HJ, Bickel C, et al. Glutathione Peroxidase 1 Activity and Cardiovascular Events in Patients with Coronary Artery Disease. </w:t>
      </w:r>
      <w:r w:rsidRPr="002B63A2">
        <w:rPr>
          <w:rFonts w:ascii="Times New Roman" w:hAnsi="Times New Roman" w:cs="Times New Roman"/>
          <w:i/>
          <w:iCs/>
          <w:noProof/>
          <w:sz w:val="24"/>
          <w:szCs w:val="24"/>
        </w:rPr>
        <w:t>N Engl J Med</w:t>
      </w:r>
      <w:r w:rsidRPr="002B63A2">
        <w:rPr>
          <w:rFonts w:ascii="Times New Roman" w:hAnsi="Times New Roman" w:cs="Times New Roman"/>
          <w:noProof/>
          <w:sz w:val="24"/>
          <w:szCs w:val="24"/>
        </w:rPr>
        <w:t>. 2003;349(17):1605-1613. doi:10.1056/NEJMoa030535</w:t>
      </w:r>
    </w:p>
    <w:p w14:paraId="303F17F9" w14:textId="77777777" w:rsidR="002B63A2" w:rsidRPr="002B63A2" w:rsidRDefault="002B63A2" w:rsidP="002B63A2">
      <w:pPr>
        <w:widowControl w:val="0"/>
        <w:autoSpaceDE w:val="0"/>
        <w:autoSpaceDN w:val="0"/>
        <w:adjustRightInd w:val="0"/>
        <w:spacing w:line="240" w:lineRule="auto"/>
        <w:ind w:left="640" w:hanging="640"/>
        <w:rPr>
          <w:rFonts w:ascii="Times New Roman" w:hAnsi="Times New Roman" w:cs="Times New Roman"/>
          <w:noProof/>
          <w:sz w:val="24"/>
          <w:szCs w:val="24"/>
        </w:rPr>
      </w:pPr>
      <w:r w:rsidRPr="002B63A2">
        <w:rPr>
          <w:rFonts w:ascii="Times New Roman" w:hAnsi="Times New Roman" w:cs="Times New Roman"/>
          <w:noProof/>
          <w:sz w:val="24"/>
          <w:szCs w:val="24"/>
        </w:rPr>
        <w:lastRenderedPageBreak/>
        <w:t xml:space="preserve">30. </w:t>
      </w:r>
      <w:r w:rsidRPr="002B63A2">
        <w:rPr>
          <w:rFonts w:ascii="Times New Roman" w:hAnsi="Times New Roman" w:cs="Times New Roman"/>
          <w:noProof/>
          <w:sz w:val="24"/>
          <w:szCs w:val="24"/>
        </w:rPr>
        <w:tab/>
        <w:t xml:space="preserve">Deponte M. Glutathione catalysis and the reaction mechanisms of glutathione-dependent enzymes. </w:t>
      </w:r>
      <w:r w:rsidRPr="002B63A2">
        <w:rPr>
          <w:rFonts w:ascii="Times New Roman" w:hAnsi="Times New Roman" w:cs="Times New Roman"/>
          <w:i/>
          <w:iCs/>
          <w:noProof/>
          <w:sz w:val="24"/>
          <w:szCs w:val="24"/>
        </w:rPr>
        <w:t>Biochim Biophys Acta</w:t>
      </w:r>
      <w:r w:rsidRPr="002B63A2">
        <w:rPr>
          <w:rFonts w:ascii="Times New Roman" w:hAnsi="Times New Roman" w:cs="Times New Roman"/>
          <w:noProof/>
          <w:sz w:val="24"/>
          <w:szCs w:val="24"/>
        </w:rPr>
        <w:t>. 2013;1830(5):3217-3266. doi:10.1016/j.bbagen.2012.09.018</w:t>
      </w:r>
    </w:p>
    <w:p w14:paraId="7F87860B" w14:textId="77777777" w:rsidR="002B63A2" w:rsidRPr="002B63A2" w:rsidRDefault="002B63A2" w:rsidP="002B63A2">
      <w:pPr>
        <w:widowControl w:val="0"/>
        <w:autoSpaceDE w:val="0"/>
        <w:autoSpaceDN w:val="0"/>
        <w:adjustRightInd w:val="0"/>
        <w:spacing w:line="240" w:lineRule="auto"/>
        <w:ind w:left="640" w:hanging="640"/>
        <w:rPr>
          <w:rFonts w:ascii="Times New Roman" w:hAnsi="Times New Roman" w:cs="Times New Roman"/>
          <w:noProof/>
          <w:sz w:val="24"/>
        </w:rPr>
      </w:pPr>
      <w:r w:rsidRPr="002B63A2">
        <w:rPr>
          <w:rFonts w:ascii="Times New Roman" w:hAnsi="Times New Roman" w:cs="Times New Roman"/>
          <w:noProof/>
          <w:sz w:val="24"/>
          <w:szCs w:val="24"/>
        </w:rPr>
        <w:t xml:space="preserve">31. </w:t>
      </w:r>
      <w:r w:rsidRPr="002B63A2">
        <w:rPr>
          <w:rFonts w:ascii="Times New Roman" w:hAnsi="Times New Roman" w:cs="Times New Roman"/>
          <w:noProof/>
          <w:sz w:val="24"/>
          <w:szCs w:val="24"/>
        </w:rPr>
        <w:tab/>
        <w:t xml:space="preserve">Sharma A, Yuen D, Huet O, et al. Lack of glutathione peroxidase-1 facilitates a pro-inflammatory and activated vascular endothelium. </w:t>
      </w:r>
      <w:r w:rsidRPr="002B63A2">
        <w:rPr>
          <w:rFonts w:ascii="Times New Roman" w:hAnsi="Times New Roman" w:cs="Times New Roman"/>
          <w:i/>
          <w:iCs/>
          <w:noProof/>
          <w:sz w:val="24"/>
          <w:szCs w:val="24"/>
        </w:rPr>
        <w:t>Vascul Pharmacol</w:t>
      </w:r>
      <w:r w:rsidRPr="002B63A2">
        <w:rPr>
          <w:rFonts w:ascii="Times New Roman" w:hAnsi="Times New Roman" w:cs="Times New Roman"/>
          <w:noProof/>
          <w:sz w:val="24"/>
          <w:szCs w:val="24"/>
        </w:rPr>
        <w:t>. 2016;79:32-42. doi:10.1016/j.vph.2015.11.001</w:t>
      </w:r>
    </w:p>
    <w:p w14:paraId="2D4EB24E" w14:textId="2F0A1F28" w:rsidR="001009FC" w:rsidRPr="00F75036" w:rsidRDefault="001009FC" w:rsidP="00F75036">
      <w:pPr>
        <w:jc w:val="both"/>
        <w:rPr>
          <w:rFonts w:ascii="Times New Roman" w:hAnsi="Times New Roman" w:cs="Times New Roman"/>
          <w:sz w:val="24"/>
        </w:rPr>
      </w:pPr>
      <w:r>
        <w:rPr>
          <w:rFonts w:ascii="Times New Roman" w:hAnsi="Times New Roman" w:cs="Times New Roman"/>
          <w:sz w:val="24"/>
        </w:rPr>
        <w:fldChar w:fldCharType="end"/>
      </w:r>
      <w:bookmarkStart w:id="180" w:name="_GoBack"/>
      <w:bookmarkEnd w:id="180"/>
    </w:p>
    <w:sectPr w:rsidR="001009FC" w:rsidRPr="00F7503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3C7C0B" w14:textId="77777777" w:rsidR="00C02D51" w:rsidRDefault="00C02D51" w:rsidP="006248B3">
      <w:pPr>
        <w:spacing w:after="0" w:line="240" w:lineRule="auto"/>
      </w:pPr>
      <w:r>
        <w:separator/>
      </w:r>
    </w:p>
  </w:endnote>
  <w:endnote w:type="continuationSeparator" w:id="0">
    <w:p w14:paraId="48CDCB06" w14:textId="77777777" w:rsidR="00C02D51" w:rsidRDefault="00C02D51" w:rsidP="006248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FE3EBA" w14:textId="77777777" w:rsidR="00C02D51" w:rsidRDefault="00C02D51" w:rsidP="006248B3">
      <w:pPr>
        <w:spacing w:after="0" w:line="240" w:lineRule="auto"/>
      </w:pPr>
      <w:r>
        <w:separator/>
      </w:r>
    </w:p>
  </w:footnote>
  <w:footnote w:type="continuationSeparator" w:id="0">
    <w:p w14:paraId="147556D7" w14:textId="77777777" w:rsidR="00C02D51" w:rsidRDefault="00C02D51" w:rsidP="006248B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B42563"/>
    <w:multiLevelType w:val="hybridMultilevel"/>
    <w:tmpl w:val="FEA4729A"/>
    <w:lvl w:ilvl="0" w:tplc="F45C1870">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A600342"/>
    <w:multiLevelType w:val="hybridMultilevel"/>
    <w:tmpl w:val="0C521AE8"/>
    <w:lvl w:ilvl="0" w:tplc="F66AF89C">
      <w:start w:val="4"/>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1B96B34"/>
    <w:multiLevelType w:val="hybridMultilevel"/>
    <w:tmpl w:val="57A030D0"/>
    <w:lvl w:ilvl="0" w:tplc="4BA8C056">
      <w:start w:val="19"/>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0693A1B"/>
    <w:multiLevelType w:val="hybridMultilevel"/>
    <w:tmpl w:val="423A38F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Tom Freeman">
    <w15:presenceInfo w15:providerId="Windows Live" w15:userId="a6db4e7d973540a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DQwsDA1MjQ3N7YwNbBQ0lEKTi0uzszPAykwrAUAsumTdCwAAAA="/>
  </w:docVars>
  <w:rsids>
    <w:rsidRoot w:val="008E2E9D"/>
    <w:rsid w:val="00001762"/>
    <w:rsid w:val="00011431"/>
    <w:rsid w:val="00014C39"/>
    <w:rsid w:val="0001600A"/>
    <w:rsid w:val="000167BD"/>
    <w:rsid w:val="0002102F"/>
    <w:rsid w:val="00022739"/>
    <w:rsid w:val="00024DF1"/>
    <w:rsid w:val="00030167"/>
    <w:rsid w:val="000340DD"/>
    <w:rsid w:val="00040A9B"/>
    <w:rsid w:val="00043932"/>
    <w:rsid w:val="000522E8"/>
    <w:rsid w:val="00052A44"/>
    <w:rsid w:val="00053F72"/>
    <w:rsid w:val="00054F49"/>
    <w:rsid w:val="00073E68"/>
    <w:rsid w:val="00075E8B"/>
    <w:rsid w:val="000767EC"/>
    <w:rsid w:val="00080FD1"/>
    <w:rsid w:val="000933BD"/>
    <w:rsid w:val="00097E43"/>
    <w:rsid w:val="000A14DE"/>
    <w:rsid w:val="000A6855"/>
    <w:rsid w:val="000B1F27"/>
    <w:rsid w:val="000B5DB7"/>
    <w:rsid w:val="000B7A47"/>
    <w:rsid w:val="000C0CCC"/>
    <w:rsid w:val="000C104F"/>
    <w:rsid w:val="000D0D09"/>
    <w:rsid w:val="000D4627"/>
    <w:rsid w:val="000D7018"/>
    <w:rsid w:val="000D7061"/>
    <w:rsid w:val="000E3852"/>
    <w:rsid w:val="000E51C8"/>
    <w:rsid w:val="000F0166"/>
    <w:rsid w:val="000F0E46"/>
    <w:rsid w:val="000F1648"/>
    <w:rsid w:val="000F47DF"/>
    <w:rsid w:val="000F76F8"/>
    <w:rsid w:val="001009FC"/>
    <w:rsid w:val="001128D3"/>
    <w:rsid w:val="00112D89"/>
    <w:rsid w:val="00116E08"/>
    <w:rsid w:val="00123830"/>
    <w:rsid w:val="001268D5"/>
    <w:rsid w:val="001277DE"/>
    <w:rsid w:val="001311F8"/>
    <w:rsid w:val="001326CF"/>
    <w:rsid w:val="00135906"/>
    <w:rsid w:val="001522D5"/>
    <w:rsid w:val="0015509A"/>
    <w:rsid w:val="00155934"/>
    <w:rsid w:val="00157361"/>
    <w:rsid w:val="001802C1"/>
    <w:rsid w:val="00191CC0"/>
    <w:rsid w:val="0019643A"/>
    <w:rsid w:val="001A7C4E"/>
    <w:rsid w:val="001C3EDD"/>
    <w:rsid w:val="001D0389"/>
    <w:rsid w:val="001D2D2D"/>
    <w:rsid w:val="001D7256"/>
    <w:rsid w:val="001E6164"/>
    <w:rsid w:val="001F2AFE"/>
    <w:rsid w:val="001F3843"/>
    <w:rsid w:val="0021125E"/>
    <w:rsid w:val="002122D0"/>
    <w:rsid w:val="002135C6"/>
    <w:rsid w:val="0022097B"/>
    <w:rsid w:val="002218BD"/>
    <w:rsid w:val="00225567"/>
    <w:rsid w:val="00232097"/>
    <w:rsid w:val="00232B32"/>
    <w:rsid w:val="00232D5C"/>
    <w:rsid w:val="0023523E"/>
    <w:rsid w:val="00246619"/>
    <w:rsid w:val="00247753"/>
    <w:rsid w:val="00261354"/>
    <w:rsid w:val="00274A39"/>
    <w:rsid w:val="00275B1F"/>
    <w:rsid w:val="00277F84"/>
    <w:rsid w:val="00283369"/>
    <w:rsid w:val="002833B6"/>
    <w:rsid w:val="002910F0"/>
    <w:rsid w:val="00292359"/>
    <w:rsid w:val="002929A3"/>
    <w:rsid w:val="002976D1"/>
    <w:rsid w:val="002A1A36"/>
    <w:rsid w:val="002A6CEF"/>
    <w:rsid w:val="002A762F"/>
    <w:rsid w:val="002B1F44"/>
    <w:rsid w:val="002B20A7"/>
    <w:rsid w:val="002B57FE"/>
    <w:rsid w:val="002B63A2"/>
    <w:rsid w:val="002D213C"/>
    <w:rsid w:val="002D3A1C"/>
    <w:rsid w:val="002E55A7"/>
    <w:rsid w:val="002E6AFC"/>
    <w:rsid w:val="002F0C4F"/>
    <w:rsid w:val="002F18AE"/>
    <w:rsid w:val="002F28DC"/>
    <w:rsid w:val="00302E31"/>
    <w:rsid w:val="003124DC"/>
    <w:rsid w:val="00314229"/>
    <w:rsid w:val="00316CA2"/>
    <w:rsid w:val="0032484A"/>
    <w:rsid w:val="003342BF"/>
    <w:rsid w:val="00337F94"/>
    <w:rsid w:val="00340BD8"/>
    <w:rsid w:val="0034327F"/>
    <w:rsid w:val="00361786"/>
    <w:rsid w:val="00374EC5"/>
    <w:rsid w:val="00375B65"/>
    <w:rsid w:val="003940A5"/>
    <w:rsid w:val="00394FFF"/>
    <w:rsid w:val="003A0037"/>
    <w:rsid w:val="003A0A35"/>
    <w:rsid w:val="003A3F5D"/>
    <w:rsid w:val="003A6CFC"/>
    <w:rsid w:val="003C0002"/>
    <w:rsid w:val="003D06AE"/>
    <w:rsid w:val="003D598B"/>
    <w:rsid w:val="003E71D6"/>
    <w:rsid w:val="003F51EF"/>
    <w:rsid w:val="00413405"/>
    <w:rsid w:val="00414FAC"/>
    <w:rsid w:val="00415135"/>
    <w:rsid w:val="00420C41"/>
    <w:rsid w:val="0042147B"/>
    <w:rsid w:val="004221AB"/>
    <w:rsid w:val="004246F4"/>
    <w:rsid w:val="004270DD"/>
    <w:rsid w:val="0043217F"/>
    <w:rsid w:val="00437CD1"/>
    <w:rsid w:val="00444303"/>
    <w:rsid w:val="004511B3"/>
    <w:rsid w:val="0045339E"/>
    <w:rsid w:val="00463BE1"/>
    <w:rsid w:val="00464FC0"/>
    <w:rsid w:val="0047183A"/>
    <w:rsid w:val="00473082"/>
    <w:rsid w:val="004831B8"/>
    <w:rsid w:val="004970B5"/>
    <w:rsid w:val="004A0841"/>
    <w:rsid w:val="004A5C3D"/>
    <w:rsid w:val="004C1922"/>
    <w:rsid w:val="004C4DC2"/>
    <w:rsid w:val="004D4B84"/>
    <w:rsid w:val="004E0D21"/>
    <w:rsid w:val="004E180D"/>
    <w:rsid w:val="004E1C5E"/>
    <w:rsid w:val="004F3920"/>
    <w:rsid w:val="005044E6"/>
    <w:rsid w:val="0050726B"/>
    <w:rsid w:val="005168A4"/>
    <w:rsid w:val="005170DE"/>
    <w:rsid w:val="00520394"/>
    <w:rsid w:val="00522662"/>
    <w:rsid w:val="00523E43"/>
    <w:rsid w:val="00524152"/>
    <w:rsid w:val="005263B6"/>
    <w:rsid w:val="005321DA"/>
    <w:rsid w:val="0053593C"/>
    <w:rsid w:val="005455F5"/>
    <w:rsid w:val="0055596B"/>
    <w:rsid w:val="00556628"/>
    <w:rsid w:val="00557B9B"/>
    <w:rsid w:val="00567EC0"/>
    <w:rsid w:val="0057114E"/>
    <w:rsid w:val="005711BC"/>
    <w:rsid w:val="00574252"/>
    <w:rsid w:val="00577629"/>
    <w:rsid w:val="00586B59"/>
    <w:rsid w:val="005913E7"/>
    <w:rsid w:val="00591712"/>
    <w:rsid w:val="005958B6"/>
    <w:rsid w:val="005958DD"/>
    <w:rsid w:val="005A2659"/>
    <w:rsid w:val="005A6498"/>
    <w:rsid w:val="005A7CBA"/>
    <w:rsid w:val="005C0D6D"/>
    <w:rsid w:val="005C192F"/>
    <w:rsid w:val="005E40B4"/>
    <w:rsid w:val="005F524D"/>
    <w:rsid w:val="00604D71"/>
    <w:rsid w:val="00605752"/>
    <w:rsid w:val="00615A4F"/>
    <w:rsid w:val="006210BF"/>
    <w:rsid w:val="0062277E"/>
    <w:rsid w:val="006248B3"/>
    <w:rsid w:val="00627D57"/>
    <w:rsid w:val="006307B9"/>
    <w:rsid w:val="00641AD7"/>
    <w:rsid w:val="006429EF"/>
    <w:rsid w:val="00643B77"/>
    <w:rsid w:val="00644C1B"/>
    <w:rsid w:val="006451D7"/>
    <w:rsid w:val="00646932"/>
    <w:rsid w:val="00647254"/>
    <w:rsid w:val="006555C8"/>
    <w:rsid w:val="00655856"/>
    <w:rsid w:val="006577FF"/>
    <w:rsid w:val="006664CD"/>
    <w:rsid w:val="00666D3A"/>
    <w:rsid w:val="00676650"/>
    <w:rsid w:val="00684CE0"/>
    <w:rsid w:val="006856DA"/>
    <w:rsid w:val="00696CF3"/>
    <w:rsid w:val="006978D0"/>
    <w:rsid w:val="006A0AAA"/>
    <w:rsid w:val="006A44BB"/>
    <w:rsid w:val="006A5EDD"/>
    <w:rsid w:val="006B740D"/>
    <w:rsid w:val="006C18F0"/>
    <w:rsid w:val="006C218B"/>
    <w:rsid w:val="006D1FFA"/>
    <w:rsid w:val="006D21E6"/>
    <w:rsid w:val="006D5B9C"/>
    <w:rsid w:val="006E057E"/>
    <w:rsid w:val="006E05DF"/>
    <w:rsid w:val="006E2F43"/>
    <w:rsid w:val="006E71FD"/>
    <w:rsid w:val="006F5CDD"/>
    <w:rsid w:val="006F653E"/>
    <w:rsid w:val="00702865"/>
    <w:rsid w:val="00702A30"/>
    <w:rsid w:val="00704902"/>
    <w:rsid w:val="007068A8"/>
    <w:rsid w:val="0071296E"/>
    <w:rsid w:val="00712CC6"/>
    <w:rsid w:val="00712E85"/>
    <w:rsid w:val="00713EF8"/>
    <w:rsid w:val="00714F59"/>
    <w:rsid w:val="00717AEF"/>
    <w:rsid w:val="00735181"/>
    <w:rsid w:val="00736B5A"/>
    <w:rsid w:val="0074053F"/>
    <w:rsid w:val="007579ED"/>
    <w:rsid w:val="0076137A"/>
    <w:rsid w:val="00767295"/>
    <w:rsid w:val="00770ECF"/>
    <w:rsid w:val="007743B3"/>
    <w:rsid w:val="00783CE2"/>
    <w:rsid w:val="00784D63"/>
    <w:rsid w:val="0079076F"/>
    <w:rsid w:val="007A3AA2"/>
    <w:rsid w:val="007A5EA3"/>
    <w:rsid w:val="007B12E6"/>
    <w:rsid w:val="007C4279"/>
    <w:rsid w:val="007E21AB"/>
    <w:rsid w:val="007F07F0"/>
    <w:rsid w:val="007F7A17"/>
    <w:rsid w:val="00803EFE"/>
    <w:rsid w:val="00814027"/>
    <w:rsid w:val="008410D0"/>
    <w:rsid w:val="00841F99"/>
    <w:rsid w:val="00846962"/>
    <w:rsid w:val="00853936"/>
    <w:rsid w:val="0087019F"/>
    <w:rsid w:val="00882910"/>
    <w:rsid w:val="00893FBB"/>
    <w:rsid w:val="008A46F1"/>
    <w:rsid w:val="008B1C1C"/>
    <w:rsid w:val="008B4E73"/>
    <w:rsid w:val="008B71A0"/>
    <w:rsid w:val="008B7CAD"/>
    <w:rsid w:val="008C04A6"/>
    <w:rsid w:val="008C7B96"/>
    <w:rsid w:val="008D22BB"/>
    <w:rsid w:val="008D5013"/>
    <w:rsid w:val="008D7705"/>
    <w:rsid w:val="008E2E9D"/>
    <w:rsid w:val="008E4EBA"/>
    <w:rsid w:val="008F3306"/>
    <w:rsid w:val="008F5326"/>
    <w:rsid w:val="008F69F7"/>
    <w:rsid w:val="00900688"/>
    <w:rsid w:val="009047CA"/>
    <w:rsid w:val="00906CF3"/>
    <w:rsid w:val="009112F9"/>
    <w:rsid w:val="009269F2"/>
    <w:rsid w:val="00932648"/>
    <w:rsid w:val="0093700F"/>
    <w:rsid w:val="0093780A"/>
    <w:rsid w:val="00941341"/>
    <w:rsid w:val="00942F01"/>
    <w:rsid w:val="0095158E"/>
    <w:rsid w:val="009523AD"/>
    <w:rsid w:val="00954928"/>
    <w:rsid w:val="00957066"/>
    <w:rsid w:val="0096440F"/>
    <w:rsid w:val="0096558F"/>
    <w:rsid w:val="009673FF"/>
    <w:rsid w:val="00967A81"/>
    <w:rsid w:val="0098243B"/>
    <w:rsid w:val="00982E0F"/>
    <w:rsid w:val="00983226"/>
    <w:rsid w:val="009A2642"/>
    <w:rsid w:val="009A28D6"/>
    <w:rsid w:val="009A42DF"/>
    <w:rsid w:val="009A687D"/>
    <w:rsid w:val="009A6C13"/>
    <w:rsid w:val="009C66EF"/>
    <w:rsid w:val="009C79B0"/>
    <w:rsid w:val="009D15DF"/>
    <w:rsid w:val="009E0403"/>
    <w:rsid w:val="009F3A05"/>
    <w:rsid w:val="00A00EF3"/>
    <w:rsid w:val="00A015C9"/>
    <w:rsid w:val="00A02E03"/>
    <w:rsid w:val="00A05A6E"/>
    <w:rsid w:val="00A1637E"/>
    <w:rsid w:val="00A17F0F"/>
    <w:rsid w:val="00A21395"/>
    <w:rsid w:val="00A2414A"/>
    <w:rsid w:val="00A24A5C"/>
    <w:rsid w:val="00A27B45"/>
    <w:rsid w:val="00A40C5E"/>
    <w:rsid w:val="00A42922"/>
    <w:rsid w:val="00A45AB9"/>
    <w:rsid w:val="00A63994"/>
    <w:rsid w:val="00A64574"/>
    <w:rsid w:val="00A73EDD"/>
    <w:rsid w:val="00A76F62"/>
    <w:rsid w:val="00A873C5"/>
    <w:rsid w:val="00A8789F"/>
    <w:rsid w:val="00A87F87"/>
    <w:rsid w:val="00A959CC"/>
    <w:rsid w:val="00AA01EA"/>
    <w:rsid w:val="00AA5521"/>
    <w:rsid w:val="00AA700E"/>
    <w:rsid w:val="00AB26A6"/>
    <w:rsid w:val="00AB4192"/>
    <w:rsid w:val="00AB7E1F"/>
    <w:rsid w:val="00AD0BD1"/>
    <w:rsid w:val="00AD2D3B"/>
    <w:rsid w:val="00AF12F6"/>
    <w:rsid w:val="00AF15AF"/>
    <w:rsid w:val="00B104A3"/>
    <w:rsid w:val="00B1649A"/>
    <w:rsid w:val="00B165E3"/>
    <w:rsid w:val="00B205CD"/>
    <w:rsid w:val="00B2179B"/>
    <w:rsid w:val="00B32228"/>
    <w:rsid w:val="00B34B6B"/>
    <w:rsid w:val="00B4044C"/>
    <w:rsid w:val="00B42ADC"/>
    <w:rsid w:val="00B43A49"/>
    <w:rsid w:val="00B72154"/>
    <w:rsid w:val="00B7364D"/>
    <w:rsid w:val="00B82397"/>
    <w:rsid w:val="00B90E4F"/>
    <w:rsid w:val="00B9590E"/>
    <w:rsid w:val="00BA0CC6"/>
    <w:rsid w:val="00BA61A3"/>
    <w:rsid w:val="00BB09E2"/>
    <w:rsid w:val="00BC0924"/>
    <w:rsid w:val="00BD4929"/>
    <w:rsid w:val="00BD4AFC"/>
    <w:rsid w:val="00BD5ADF"/>
    <w:rsid w:val="00BD65FD"/>
    <w:rsid w:val="00BD703D"/>
    <w:rsid w:val="00BE5565"/>
    <w:rsid w:val="00BE755A"/>
    <w:rsid w:val="00C02D51"/>
    <w:rsid w:val="00C0343A"/>
    <w:rsid w:val="00C03C6E"/>
    <w:rsid w:val="00C07981"/>
    <w:rsid w:val="00C20623"/>
    <w:rsid w:val="00C41D8E"/>
    <w:rsid w:val="00C50356"/>
    <w:rsid w:val="00C545FC"/>
    <w:rsid w:val="00C56D1D"/>
    <w:rsid w:val="00C658ED"/>
    <w:rsid w:val="00C7049D"/>
    <w:rsid w:val="00C81815"/>
    <w:rsid w:val="00CA3A6F"/>
    <w:rsid w:val="00CA4DC1"/>
    <w:rsid w:val="00CB22BA"/>
    <w:rsid w:val="00CB3027"/>
    <w:rsid w:val="00CB3ADE"/>
    <w:rsid w:val="00CC11BC"/>
    <w:rsid w:val="00CC6B17"/>
    <w:rsid w:val="00CD4346"/>
    <w:rsid w:val="00CE63C6"/>
    <w:rsid w:val="00CF1E53"/>
    <w:rsid w:val="00CF27C9"/>
    <w:rsid w:val="00CF74EC"/>
    <w:rsid w:val="00CF7AD6"/>
    <w:rsid w:val="00D06393"/>
    <w:rsid w:val="00D1093E"/>
    <w:rsid w:val="00D11C1C"/>
    <w:rsid w:val="00D120A6"/>
    <w:rsid w:val="00D143C4"/>
    <w:rsid w:val="00D1602C"/>
    <w:rsid w:val="00D2152D"/>
    <w:rsid w:val="00D2634D"/>
    <w:rsid w:val="00D33F20"/>
    <w:rsid w:val="00D352A9"/>
    <w:rsid w:val="00D37F0E"/>
    <w:rsid w:val="00D407DC"/>
    <w:rsid w:val="00D44B83"/>
    <w:rsid w:val="00D44C9F"/>
    <w:rsid w:val="00D44EDF"/>
    <w:rsid w:val="00D51D9A"/>
    <w:rsid w:val="00D52551"/>
    <w:rsid w:val="00D52EE8"/>
    <w:rsid w:val="00D53C90"/>
    <w:rsid w:val="00D57CB5"/>
    <w:rsid w:val="00D57E62"/>
    <w:rsid w:val="00D62969"/>
    <w:rsid w:val="00D67F6F"/>
    <w:rsid w:val="00D727E3"/>
    <w:rsid w:val="00D7589D"/>
    <w:rsid w:val="00D90AC0"/>
    <w:rsid w:val="00DA127C"/>
    <w:rsid w:val="00DA30A5"/>
    <w:rsid w:val="00DB1331"/>
    <w:rsid w:val="00DB487C"/>
    <w:rsid w:val="00DC218B"/>
    <w:rsid w:val="00DC3CAE"/>
    <w:rsid w:val="00DC51E7"/>
    <w:rsid w:val="00DC640C"/>
    <w:rsid w:val="00DD0751"/>
    <w:rsid w:val="00DE43DB"/>
    <w:rsid w:val="00DE4428"/>
    <w:rsid w:val="00DE4A0F"/>
    <w:rsid w:val="00DE6D4D"/>
    <w:rsid w:val="00E2536E"/>
    <w:rsid w:val="00E30F98"/>
    <w:rsid w:val="00E33496"/>
    <w:rsid w:val="00E40128"/>
    <w:rsid w:val="00E4506B"/>
    <w:rsid w:val="00E526B9"/>
    <w:rsid w:val="00E52779"/>
    <w:rsid w:val="00E71311"/>
    <w:rsid w:val="00E86CE1"/>
    <w:rsid w:val="00E93041"/>
    <w:rsid w:val="00E93B19"/>
    <w:rsid w:val="00E9642B"/>
    <w:rsid w:val="00EA5F5D"/>
    <w:rsid w:val="00EA70F6"/>
    <w:rsid w:val="00EB3108"/>
    <w:rsid w:val="00EC2120"/>
    <w:rsid w:val="00ED54DE"/>
    <w:rsid w:val="00EE1D02"/>
    <w:rsid w:val="00EE32CD"/>
    <w:rsid w:val="00EE5CC4"/>
    <w:rsid w:val="00EE75A3"/>
    <w:rsid w:val="00EF76E6"/>
    <w:rsid w:val="00F03EBC"/>
    <w:rsid w:val="00F05325"/>
    <w:rsid w:val="00F125A4"/>
    <w:rsid w:val="00F1454F"/>
    <w:rsid w:val="00F14608"/>
    <w:rsid w:val="00F17130"/>
    <w:rsid w:val="00F21782"/>
    <w:rsid w:val="00F21A59"/>
    <w:rsid w:val="00F262F4"/>
    <w:rsid w:val="00F34A4E"/>
    <w:rsid w:val="00F73CF7"/>
    <w:rsid w:val="00F7478C"/>
    <w:rsid w:val="00F75036"/>
    <w:rsid w:val="00F76B2B"/>
    <w:rsid w:val="00F86CC1"/>
    <w:rsid w:val="00F933A5"/>
    <w:rsid w:val="00FA00ED"/>
    <w:rsid w:val="00FA6768"/>
    <w:rsid w:val="00FB6F6B"/>
    <w:rsid w:val="00FE0B0C"/>
    <w:rsid w:val="00FE75A1"/>
    <w:rsid w:val="00FF5C61"/>
    <w:rsid w:val="00FF64EE"/>
    <w:rsid w:val="00FF7E9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9D8E79"/>
  <w15:chartTrackingRefBased/>
  <w15:docId w15:val="{AFEBA4ED-434A-434F-BCD5-CF8581219B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76B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248B3"/>
    <w:pPr>
      <w:tabs>
        <w:tab w:val="center" w:pos="4513"/>
        <w:tab w:val="right" w:pos="9026"/>
      </w:tabs>
      <w:spacing w:after="0" w:line="240" w:lineRule="auto"/>
    </w:pPr>
  </w:style>
  <w:style w:type="character" w:customStyle="1" w:styleId="HeaderChar">
    <w:name w:val="Header Char"/>
    <w:basedOn w:val="DefaultParagraphFont"/>
    <w:link w:val="Header"/>
    <w:uiPriority w:val="99"/>
    <w:rsid w:val="006248B3"/>
  </w:style>
  <w:style w:type="paragraph" w:styleId="Footer">
    <w:name w:val="footer"/>
    <w:basedOn w:val="Normal"/>
    <w:link w:val="FooterChar"/>
    <w:uiPriority w:val="99"/>
    <w:unhideWhenUsed/>
    <w:rsid w:val="006248B3"/>
    <w:pPr>
      <w:tabs>
        <w:tab w:val="center" w:pos="4513"/>
        <w:tab w:val="right" w:pos="9026"/>
      </w:tabs>
      <w:spacing w:after="0" w:line="240" w:lineRule="auto"/>
    </w:pPr>
  </w:style>
  <w:style w:type="character" w:customStyle="1" w:styleId="FooterChar">
    <w:name w:val="Footer Char"/>
    <w:basedOn w:val="DefaultParagraphFont"/>
    <w:link w:val="Footer"/>
    <w:uiPriority w:val="99"/>
    <w:rsid w:val="006248B3"/>
  </w:style>
  <w:style w:type="character" w:styleId="Hyperlink">
    <w:name w:val="Hyperlink"/>
    <w:basedOn w:val="DefaultParagraphFont"/>
    <w:uiPriority w:val="99"/>
    <w:unhideWhenUsed/>
    <w:rsid w:val="006D5B9C"/>
    <w:rPr>
      <w:color w:val="0563C1" w:themeColor="hyperlink"/>
      <w:u w:val="single"/>
    </w:rPr>
  </w:style>
  <w:style w:type="character" w:styleId="UnresolvedMention">
    <w:name w:val="Unresolved Mention"/>
    <w:basedOn w:val="DefaultParagraphFont"/>
    <w:uiPriority w:val="99"/>
    <w:semiHidden/>
    <w:unhideWhenUsed/>
    <w:rsid w:val="006D5B9C"/>
    <w:rPr>
      <w:color w:val="605E5C"/>
      <w:shd w:val="clear" w:color="auto" w:fill="E1DFDD"/>
    </w:rPr>
  </w:style>
  <w:style w:type="paragraph" w:styleId="ListParagraph">
    <w:name w:val="List Paragraph"/>
    <w:basedOn w:val="Normal"/>
    <w:uiPriority w:val="34"/>
    <w:qFormat/>
    <w:rsid w:val="000F47DF"/>
    <w:pPr>
      <w:ind w:left="720"/>
      <w:contextualSpacing/>
    </w:pPr>
  </w:style>
  <w:style w:type="paragraph" w:styleId="FootnoteText">
    <w:name w:val="footnote text"/>
    <w:basedOn w:val="Normal"/>
    <w:link w:val="FootnoteTextChar"/>
    <w:uiPriority w:val="99"/>
    <w:semiHidden/>
    <w:unhideWhenUsed/>
    <w:rsid w:val="0019643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9643A"/>
    <w:rPr>
      <w:sz w:val="20"/>
      <w:szCs w:val="20"/>
    </w:rPr>
  </w:style>
  <w:style w:type="character" w:styleId="FootnoteReference">
    <w:name w:val="footnote reference"/>
    <w:basedOn w:val="DefaultParagraphFont"/>
    <w:uiPriority w:val="99"/>
    <w:semiHidden/>
    <w:unhideWhenUsed/>
    <w:rsid w:val="0019643A"/>
    <w:rPr>
      <w:vertAlign w:val="superscript"/>
    </w:rPr>
  </w:style>
  <w:style w:type="paragraph" w:styleId="BalloonText">
    <w:name w:val="Balloon Text"/>
    <w:basedOn w:val="Normal"/>
    <w:link w:val="BalloonTextChar"/>
    <w:uiPriority w:val="99"/>
    <w:semiHidden/>
    <w:unhideWhenUsed/>
    <w:rsid w:val="00F76B2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6B2B"/>
    <w:rPr>
      <w:rFonts w:ascii="Segoe UI" w:hAnsi="Segoe UI" w:cs="Segoe UI"/>
      <w:sz w:val="18"/>
      <w:szCs w:val="18"/>
    </w:rPr>
  </w:style>
  <w:style w:type="paragraph" w:styleId="NoSpacing">
    <w:name w:val="No Spacing"/>
    <w:uiPriority w:val="1"/>
    <w:qFormat/>
    <w:rsid w:val="00030167"/>
    <w:pPr>
      <w:spacing w:after="0" w:line="240" w:lineRule="auto"/>
    </w:pPr>
    <w:rPr>
      <w:rFonts w:ascii="Arial" w:hAnsi="Arial"/>
    </w:rPr>
  </w:style>
  <w:style w:type="character" w:styleId="FollowedHyperlink">
    <w:name w:val="FollowedHyperlink"/>
    <w:basedOn w:val="DefaultParagraphFont"/>
    <w:uiPriority w:val="99"/>
    <w:semiHidden/>
    <w:unhideWhenUsed/>
    <w:rsid w:val="006577F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mpdb.ca/" TargetMode="External"/><Relationship Id="rId18" Type="http://schemas.openxmlformats.org/officeDocument/2006/relationships/image" Target="media/image3.png"/><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yperlink" Target="https://reactome.org/PathwayBrowser/" TargetMode="External"/><Relationship Id="rId17" Type="http://schemas.openxmlformats.org/officeDocument/2006/relationships/image" Target="media/image2.png"/><Relationship Id="rId25"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hyperlink" Target="https://www.uniprot.org/" TargetMode="External"/><Relationship Id="rId20" Type="http://schemas.openxmlformats.org/officeDocument/2006/relationships/image" Target="media/image5.png"/><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enome.jp/kegg-bin/show_pathway?org_name=hsa&amp;mapno=00480&amp;mapscale=&amp;show_description=hide" TargetMode="External"/><Relationship Id="rId24"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hyperlink" Target="http://www.hmdb.ca/" TargetMode="External"/><Relationship Id="rId23" Type="http://schemas.openxmlformats.org/officeDocument/2006/relationships/image" Target="media/image8.png"/><Relationship Id="rId28" Type="http://schemas.openxmlformats.org/officeDocument/2006/relationships/fontTable" Target="fontTable.xml"/><Relationship Id="rId10" Type="http://schemas.openxmlformats.org/officeDocument/2006/relationships/hyperlink" Target="https://www.genome.jp/kegg-bin/show_pathway?hsa00920" TargetMode="Externa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s://www.genome.jp/kegg/pathway/map/hsa00270.html" TargetMode="External"/><Relationship Id="rId14" Type="http://schemas.openxmlformats.org/officeDocument/2006/relationships/hyperlink" Target="http://smpdb.ca/view/SMP0000015" TargetMode="Externa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36BB50-10AD-41B8-BE07-7786999F76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14</Pages>
  <Words>25981</Words>
  <Characters>148096</Characters>
  <Application>Microsoft Office Word</Application>
  <DocSecurity>0</DocSecurity>
  <Lines>1234</Lines>
  <Paragraphs>347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BRICE Madara</dc:creator>
  <cp:keywords/>
  <dc:description/>
  <cp:lastModifiedBy>Tom Freeman</cp:lastModifiedBy>
  <cp:revision>2</cp:revision>
  <dcterms:created xsi:type="dcterms:W3CDTF">2019-01-03T21:19:00Z</dcterms:created>
  <dcterms:modified xsi:type="dcterms:W3CDTF">2019-01-03T21:19:00Z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b24ceda8-ed5d-36cc-a890-1c7875c131e5</vt:lpwstr>
  </property>
  <property fmtid="{D5CDD505-2E9C-101B-9397-08002B2CF9AE}" pid="24" name="Mendeley Citation Style_1">
    <vt:lpwstr>http://www.zotero.org/styles/american-medical-association</vt:lpwstr>
  </property>
</Properties>
</file>